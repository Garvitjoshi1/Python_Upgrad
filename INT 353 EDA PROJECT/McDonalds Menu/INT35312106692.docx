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6604" w14:textId="1792D57A" w:rsidR="00A86A6A" w:rsidRDefault="00A86A6A">
      <w:r>
        <w:rPr>
          <w:noProof/>
        </w:rPr>
        <w:drawing>
          <wp:anchor distT="0" distB="0" distL="114300" distR="114300" simplePos="0" relativeHeight="251658240" behindDoc="0" locked="0" layoutInCell="1" allowOverlap="1" wp14:anchorId="771459D5" wp14:editId="628D74EB">
            <wp:simplePos x="0" y="0"/>
            <wp:positionH relativeFrom="margin">
              <wp:align>right</wp:align>
            </wp:positionH>
            <wp:positionV relativeFrom="paragraph">
              <wp:posOffset>0</wp:posOffset>
            </wp:positionV>
            <wp:extent cx="5731510" cy="2593975"/>
            <wp:effectExtent l="0" t="0" r="2540" b="0"/>
            <wp:wrapTopAndBottom/>
            <wp:docPr id="835620301" name="Picture 835620301" descr="A close-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20301" name="Picture 1" descr="A close-up of a logo"/>
                    <pic:cNvPicPr/>
                  </pic:nvPicPr>
                  <pic:blipFill>
                    <a:blip r:embed="rId5">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anchor>
        </w:drawing>
      </w:r>
    </w:p>
    <w:p w14:paraId="2F737CEC" w14:textId="77777777" w:rsidR="00A86A6A" w:rsidRDefault="00A86A6A"/>
    <w:p w14:paraId="6212159F" w14:textId="0556E8B6" w:rsidR="005F58CE" w:rsidRDefault="005F58CE" w:rsidP="005F58CE">
      <w:pPr>
        <w:jc w:val="center"/>
        <w:rPr>
          <w:rFonts w:ascii="Times New Roman" w:hAnsi="Times New Roman" w:cs="Times New Roman"/>
          <w:sz w:val="44"/>
          <w:szCs w:val="44"/>
        </w:rPr>
      </w:pPr>
      <w:r>
        <w:rPr>
          <w:rFonts w:ascii="Times New Roman" w:hAnsi="Times New Roman" w:cs="Times New Roman"/>
          <w:sz w:val="44"/>
          <w:szCs w:val="44"/>
        </w:rPr>
        <w:t>School of Computer Science and Engineering</w:t>
      </w:r>
    </w:p>
    <w:p w14:paraId="6AD46501" w14:textId="77777777" w:rsidR="005F58CE" w:rsidRDefault="005F58CE" w:rsidP="005F58CE">
      <w:pPr>
        <w:jc w:val="center"/>
        <w:rPr>
          <w:rFonts w:ascii="Times New Roman" w:hAnsi="Times New Roman" w:cs="Times New Roman"/>
          <w:sz w:val="44"/>
          <w:szCs w:val="44"/>
        </w:rPr>
      </w:pPr>
      <w:r w:rsidRPr="00260F36">
        <w:rPr>
          <w:rFonts w:ascii="Times New Roman" w:hAnsi="Times New Roman" w:cs="Times New Roman"/>
          <w:sz w:val="44"/>
          <w:szCs w:val="44"/>
        </w:rPr>
        <w:t xml:space="preserve">Course Name – EDA PROJECT </w:t>
      </w:r>
    </w:p>
    <w:p w14:paraId="7133B4F2" w14:textId="77777777" w:rsidR="005F58CE" w:rsidRDefault="005F58CE" w:rsidP="005F58CE">
      <w:pPr>
        <w:jc w:val="center"/>
        <w:rPr>
          <w:rFonts w:ascii="Times New Roman" w:hAnsi="Times New Roman" w:cs="Times New Roman"/>
          <w:sz w:val="44"/>
          <w:szCs w:val="44"/>
        </w:rPr>
      </w:pPr>
      <w:r w:rsidRPr="00260F36">
        <w:rPr>
          <w:rFonts w:ascii="Times New Roman" w:hAnsi="Times New Roman" w:cs="Times New Roman"/>
          <w:sz w:val="44"/>
          <w:szCs w:val="44"/>
        </w:rPr>
        <w:t xml:space="preserve">Course Code - INT-353 </w:t>
      </w:r>
    </w:p>
    <w:p w14:paraId="4DCB7305" w14:textId="349444B2" w:rsidR="0025789E" w:rsidRDefault="005717E8" w:rsidP="005F58CE">
      <w:pPr>
        <w:jc w:val="center"/>
        <w:rPr>
          <w:rFonts w:ascii="Times New Roman" w:hAnsi="Times New Roman" w:cs="Times New Roman"/>
          <w:sz w:val="44"/>
          <w:szCs w:val="44"/>
        </w:rPr>
      </w:pPr>
      <w:r>
        <w:rPr>
          <w:rFonts w:ascii="Times New Roman" w:hAnsi="Times New Roman" w:cs="Times New Roman"/>
          <w:sz w:val="44"/>
          <w:szCs w:val="44"/>
        </w:rPr>
        <w:t>Project Report</w:t>
      </w:r>
    </w:p>
    <w:p w14:paraId="4DC15DC8" w14:textId="77777777" w:rsidR="005717E8" w:rsidRDefault="005717E8" w:rsidP="005F58CE">
      <w:pPr>
        <w:jc w:val="center"/>
        <w:rPr>
          <w:rFonts w:ascii="Times New Roman" w:hAnsi="Times New Roman" w:cs="Times New Roman"/>
          <w:sz w:val="44"/>
          <w:szCs w:val="44"/>
        </w:rPr>
      </w:pPr>
    </w:p>
    <w:p w14:paraId="59750C1A" w14:textId="20667500" w:rsidR="000A777A" w:rsidRDefault="003D7DF2" w:rsidP="003D7DF2">
      <w:pPr>
        <w:jc w:val="center"/>
        <w:rPr>
          <w:rFonts w:ascii="Times New Roman" w:hAnsi="Times New Roman" w:cs="Times New Roman"/>
          <w:b/>
          <w:bCs/>
          <w:i/>
          <w:iCs/>
          <w:sz w:val="44"/>
          <w:szCs w:val="44"/>
          <w:u w:val="single"/>
        </w:rPr>
      </w:pPr>
      <w:r w:rsidRPr="00F403F4">
        <w:rPr>
          <w:rFonts w:ascii="Times New Roman" w:hAnsi="Times New Roman" w:cs="Times New Roman"/>
          <w:b/>
          <w:bCs/>
          <w:i/>
          <w:iCs/>
          <w:sz w:val="44"/>
          <w:szCs w:val="44"/>
          <w:u w:val="single"/>
        </w:rPr>
        <w:t>Project Name - Exploratory Data Analysis: Nutrition Fact for McDonald's Menu</w:t>
      </w:r>
    </w:p>
    <w:p w14:paraId="3445D9C8" w14:textId="77777777" w:rsidR="003D7DF2" w:rsidRDefault="003D7DF2" w:rsidP="003D7DF2">
      <w:pPr>
        <w:jc w:val="center"/>
        <w:rPr>
          <w:rFonts w:ascii="Times New Roman" w:hAnsi="Times New Roman" w:cs="Times New Roman"/>
          <w:b/>
          <w:bCs/>
          <w:i/>
          <w:iCs/>
          <w:sz w:val="44"/>
          <w:szCs w:val="44"/>
          <w:u w:val="single"/>
        </w:rPr>
      </w:pPr>
    </w:p>
    <w:p w14:paraId="4FCB7B1D" w14:textId="77777777" w:rsidR="00D914C2" w:rsidRDefault="00D914C2" w:rsidP="003D7DF2">
      <w:pPr>
        <w:jc w:val="center"/>
        <w:rPr>
          <w:rFonts w:ascii="Times New Roman" w:hAnsi="Times New Roman" w:cs="Times New Roman"/>
          <w:b/>
          <w:bCs/>
          <w:i/>
          <w:iCs/>
          <w:sz w:val="44"/>
          <w:szCs w:val="44"/>
          <w:u w:val="single"/>
        </w:rPr>
      </w:pPr>
    </w:p>
    <w:p w14:paraId="253EBBB1" w14:textId="77777777" w:rsidR="00D914C2" w:rsidRDefault="00D914C2" w:rsidP="003D7DF2">
      <w:pPr>
        <w:jc w:val="center"/>
        <w:rPr>
          <w:rFonts w:ascii="Times New Roman" w:hAnsi="Times New Roman" w:cs="Times New Roman"/>
          <w:b/>
          <w:bCs/>
          <w:i/>
          <w:iCs/>
          <w:sz w:val="44"/>
          <w:szCs w:val="44"/>
          <w:u w:val="single"/>
        </w:rPr>
      </w:pPr>
    </w:p>
    <w:p w14:paraId="68861B82" w14:textId="77777777" w:rsidR="00D914C2" w:rsidRPr="00036C92" w:rsidRDefault="00D914C2" w:rsidP="00D914C2">
      <w:pPr>
        <w:rPr>
          <w:rFonts w:ascii="Times New Roman" w:hAnsi="Times New Roman" w:cs="Times New Roman"/>
          <w:sz w:val="44"/>
          <w:szCs w:val="44"/>
        </w:rPr>
      </w:pPr>
      <w:r w:rsidRPr="00036C92">
        <w:rPr>
          <w:rFonts w:ascii="Times New Roman" w:hAnsi="Times New Roman" w:cs="Times New Roman"/>
          <w:sz w:val="44"/>
          <w:szCs w:val="44"/>
        </w:rPr>
        <w:t>Registration Number: 12106692</w:t>
      </w:r>
    </w:p>
    <w:p w14:paraId="7BDA25EF" w14:textId="77777777" w:rsidR="00D914C2" w:rsidRPr="00036C92" w:rsidRDefault="00D914C2" w:rsidP="00D914C2">
      <w:pPr>
        <w:rPr>
          <w:rFonts w:ascii="Times New Roman" w:hAnsi="Times New Roman" w:cs="Times New Roman"/>
          <w:sz w:val="44"/>
          <w:szCs w:val="44"/>
        </w:rPr>
      </w:pPr>
      <w:r w:rsidRPr="00036C92">
        <w:rPr>
          <w:rFonts w:ascii="Times New Roman" w:hAnsi="Times New Roman" w:cs="Times New Roman"/>
          <w:sz w:val="44"/>
          <w:szCs w:val="44"/>
        </w:rPr>
        <w:t>Name: Garvit Joshi</w:t>
      </w:r>
    </w:p>
    <w:p w14:paraId="62FB94BE" w14:textId="56226DF0" w:rsidR="00D914C2" w:rsidRDefault="00D914C2" w:rsidP="00D914C2">
      <w:pPr>
        <w:rPr>
          <w:rFonts w:ascii="Times New Roman" w:hAnsi="Times New Roman" w:cs="Times New Roman"/>
          <w:sz w:val="44"/>
          <w:szCs w:val="44"/>
        </w:rPr>
      </w:pPr>
      <w:r w:rsidRPr="00036C92">
        <w:rPr>
          <w:rFonts w:ascii="Times New Roman" w:hAnsi="Times New Roman" w:cs="Times New Roman"/>
          <w:sz w:val="44"/>
          <w:szCs w:val="44"/>
        </w:rPr>
        <w:t>Teacher Name: Shivangini Gupta</w:t>
      </w:r>
    </w:p>
    <w:p w14:paraId="745C607F" w14:textId="53D38A98" w:rsidR="008A1875" w:rsidRDefault="007D3F55" w:rsidP="007D3F55">
      <w:pPr>
        <w:jc w:val="center"/>
        <w:rPr>
          <w:rFonts w:ascii="Times New Roman" w:hAnsi="Times New Roman" w:cs="Times New Roman"/>
          <w:b/>
          <w:bCs/>
          <w:sz w:val="44"/>
          <w:szCs w:val="44"/>
          <w:u w:val="single"/>
        </w:rPr>
      </w:pPr>
      <w:r w:rsidRPr="007D3F55">
        <w:rPr>
          <w:rFonts w:ascii="Times New Roman" w:hAnsi="Times New Roman" w:cs="Times New Roman"/>
          <w:b/>
          <w:bCs/>
          <w:sz w:val="44"/>
          <w:szCs w:val="44"/>
          <w:u w:val="single"/>
        </w:rPr>
        <w:lastRenderedPageBreak/>
        <w:t>Introduction</w:t>
      </w:r>
    </w:p>
    <w:p w14:paraId="3C4DBD00" w14:textId="73702559" w:rsidR="00912F31" w:rsidRPr="003932C3" w:rsidRDefault="00912F31" w:rsidP="00912F31">
      <w:pPr>
        <w:pStyle w:val="ListParagraph"/>
        <w:numPr>
          <w:ilvl w:val="0"/>
          <w:numId w:val="2"/>
        </w:numPr>
        <w:rPr>
          <w:rFonts w:ascii="Times New Roman" w:hAnsi="Times New Roman" w:cs="Times New Roman"/>
          <w:b/>
          <w:bCs/>
          <w:sz w:val="27"/>
          <w:szCs w:val="27"/>
          <w:u w:val="single"/>
        </w:rPr>
      </w:pPr>
      <w:r w:rsidRPr="003932C3">
        <w:rPr>
          <w:rFonts w:ascii="Times New Roman" w:hAnsi="Times New Roman" w:cs="Times New Roman"/>
          <w:b/>
          <w:bCs/>
          <w:sz w:val="27"/>
          <w:szCs w:val="27"/>
          <w:u w:val="single"/>
        </w:rPr>
        <w:t>Introduction:</w:t>
      </w:r>
    </w:p>
    <w:p w14:paraId="15BA79A3" w14:textId="092DC2EE" w:rsidR="00912F31" w:rsidRPr="003932C3" w:rsidRDefault="00912F31" w:rsidP="00912F31">
      <w:pPr>
        <w:rPr>
          <w:rFonts w:ascii="Times New Roman" w:hAnsi="Times New Roman" w:cs="Times New Roman"/>
          <w:sz w:val="27"/>
          <w:szCs w:val="27"/>
        </w:rPr>
      </w:pPr>
      <w:r w:rsidRPr="003932C3">
        <w:rPr>
          <w:rFonts w:ascii="Times New Roman" w:hAnsi="Times New Roman" w:cs="Times New Roman"/>
          <w:sz w:val="27"/>
          <w:szCs w:val="27"/>
        </w:rPr>
        <w:t xml:space="preserve">The dataset under analysis is centred around the nutrition facts for McDonald's menu items. This dataset aims to provide comprehensive information about the nutritional content of various food items available at McDonald's, a global fast-food chain. </w:t>
      </w:r>
    </w:p>
    <w:p w14:paraId="2DD91B29" w14:textId="614139B9" w:rsidR="00912F31" w:rsidRPr="003932C3" w:rsidRDefault="00912F31" w:rsidP="00912F31">
      <w:pPr>
        <w:pStyle w:val="ListParagraph"/>
        <w:numPr>
          <w:ilvl w:val="0"/>
          <w:numId w:val="2"/>
        </w:numPr>
        <w:rPr>
          <w:rFonts w:ascii="Times New Roman" w:hAnsi="Times New Roman" w:cs="Times New Roman"/>
          <w:b/>
          <w:bCs/>
          <w:sz w:val="27"/>
          <w:szCs w:val="27"/>
          <w:u w:val="single"/>
        </w:rPr>
      </w:pPr>
      <w:r w:rsidRPr="003932C3">
        <w:rPr>
          <w:rFonts w:ascii="Times New Roman" w:hAnsi="Times New Roman" w:cs="Times New Roman"/>
          <w:b/>
          <w:bCs/>
          <w:sz w:val="27"/>
          <w:szCs w:val="27"/>
          <w:u w:val="single"/>
        </w:rPr>
        <w:t>Objectives of Exploratory Data Analysis (EDA):</w:t>
      </w:r>
    </w:p>
    <w:p w14:paraId="306D73DE" w14:textId="16EEF612" w:rsidR="00912F31" w:rsidRPr="003932C3" w:rsidRDefault="00912F31" w:rsidP="00912F31">
      <w:pPr>
        <w:rPr>
          <w:rFonts w:ascii="Times New Roman" w:hAnsi="Times New Roman" w:cs="Times New Roman"/>
          <w:sz w:val="27"/>
          <w:szCs w:val="27"/>
        </w:rPr>
      </w:pPr>
      <w:r w:rsidRPr="003932C3">
        <w:rPr>
          <w:rFonts w:ascii="Times New Roman" w:hAnsi="Times New Roman" w:cs="Times New Roman"/>
          <w:sz w:val="27"/>
          <w:szCs w:val="27"/>
        </w:rPr>
        <w:t>1. Understand Nutritional Patterns: Explore and analyse the distribution of macronutrients (such as carbohydrates, proteins, and fats) and micronutrients (like vitamins and minerals) across different menu items.</w:t>
      </w:r>
    </w:p>
    <w:p w14:paraId="70CC64E1" w14:textId="6B124339" w:rsidR="00912F31" w:rsidRPr="003932C3" w:rsidRDefault="00912F31" w:rsidP="00912F31">
      <w:pPr>
        <w:rPr>
          <w:rFonts w:ascii="Times New Roman" w:hAnsi="Times New Roman" w:cs="Times New Roman"/>
          <w:sz w:val="27"/>
          <w:szCs w:val="27"/>
        </w:rPr>
      </w:pPr>
      <w:r w:rsidRPr="003932C3">
        <w:rPr>
          <w:rFonts w:ascii="Times New Roman" w:hAnsi="Times New Roman" w:cs="Times New Roman"/>
          <w:sz w:val="27"/>
          <w:szCs w:val="27"/>
        </w:rPr>
        <w:t>2. Identify High-Calorie Items: Identify and examine menu items that are particularly high in calories, helping consumers make informed choices about their dietary intake.</w:t>
      </w:r>
    </w:p>
    <w:p w14:paraId="78242206" w14:textId="1CC8133B" w:rsidR="00912F31" w:rsidRPr="003932C3" w:rsidRDefault="00912F31" w:rsidP="00912F31">
      <w:pPr>
        <w:rPr>
          <w:rFonts w:ascii="Times New Roman" w:hAnsi="Times New Roman" w:cs="Times New Roman"/>
          <w:sz w:val="27"/>
          <w:szCs w:val="27"/>
        </w:rPr>
      </w:pPr>
      <w:r w:rsidRPr="003932C3">
        <w:rPr>
          <w:rFonts w:ascii="Times New Roman" w:hAnsi="Times New Roman" w:cs="Times New Roman"/>
          <w:sz w:val="27"/>
          <w:szCs w:val="27"/>
        </w:rPr>
        <w:t>3. Correlation Analysis: Investigate potential correlations between different nutritional components to understand how the composition of McDonald's menu items varies.</w:t>
      </w:r>
    </w:p>
    <w:p w14:paraId="5F93B809" w14:textId="1DCE2BA4" w:rsidR="00912F31" w:rsidRPr="003932C3" w:rsidRDefault="00912F31" w:rsidP="00912F31">
      <w:pPr>
        <w:rPr>
          <w:rFonts w:ascii="Times New Roman" w:hAnsi="Times New Roman" w:cs="Times New Roman"/>
          <w:sz w:val="27"/>
          <w:szCs w:val="27"/>
        </w:rPr>
      </w:pPr>
      <w:r w:rsidRPr="003932C3">
        <w:rPr>
          <w:rFonts w:ascii="Times New Roman" w:hAnsi="Times New Roman" w:cs="Times New Roman"/>
          <w:sz w:val="27"/>
          <w:szCs w:val="27"/>
        </w:rPr>
        <w:t>4. Menu Diversity: Explore the diversity of food options in terms of nutritional content, providing insights into the overall healthiness of the menu.</w:t>
      </w:r>
    </w:p>
    <w:p w14:paraId="6F200600" w14:textId="79B81A7B" w:rsidR="00912F31" w:rsidRPr="003932C3" w:rsidRDefault="00912F31" w:rsidP="00912F31">
      <w:pPr>
        <w:rPr>
          <w:rFonts w:ascii="Times New Roman" w:hAnsi="Times New Roman" w:cs="Times New Roman"/>
          <w:sz w:val="27"/>
          <w:szCs w:val="27"/>
        </w:rPr>
      </w:pPr>
      <w:r w:rsidRPr="003932C3">
        <w:rPr>
          <w:rFonts w:ascii="Times New Roman" w:hAnsi="Times New Roman" w:cs="Times New Roman"/>
          <w:sz w:val="27"/>
          <w:szCs w:val="27"/>
        </w:rPr>
        <w:t>5. Customer Preferences: Analyse popular items based on their nutritional content, offering insights into customer preferences and potential areas for menu improvement.</w:t>
      </w:r>
    </w:p>
    <w:p w14:paraId="3A932F7A" w14:textId="19A622B4" w:rsidR="00912F31" w:rsidRPr="003932C3" w:rsidRDefault="00912F31" w:rsidP="00912F31">
      <w:pPr>
        <w:pStyle w:val="ListParagraph"/>
        <w:numPr>
          <w:ilvl w:val="0"/>
          <w:numId w:val="1"/>
        </w:numPr>
        <w:rPr>
          <w:rFonts w:ascii="Times New Roman" w:hAnsi="Times New Roman" w:cs="Times New Roman"/>
          <w:b/>
          <w:bCs/>
          <w:sz w:val="27"/>
          <w:szCs w:val="27"/>
          <w:u w:val="single"/>
        </w:rPr>
      </w:pPr>
      <w:r w:rsidRPr="003932C3">
        <w:rPr>
          <w:rFonts w:ascii="Times New Roman" w:hAnsi="Times New Roman" w:cs="Times New Roman"/>
          <w:b/>
          <w:bCs/>
          <w:sz w:val="27"/>
          <w:szCs w:val="27"/>
          <w:u w:val="single"/>
        </w:rPr>
        <w:t>Background Information on Data Source and Context:</w:t>
      </w:r>
    </w:p>
    <w:p w14:paraId="4BF93FD8" w14:textId="4E0C62CE" w:rsidR="00912F31" w:rsidRPr="003932C3" w:rsidRDefault="00912F31" w:rsidP="00912F31">
      <w:pPr>
        <w:rPr>
          <w:rFonts w:ascii="Times New Roman" w:hAnsi="Times New Roman" w:cs="Times New Roman"/>
          <w:sz w:val="27"/>
          <w:szCs w:val="27"/>
        </w:rPr>
      </w:pPr>
      <w:r w:rsidRPr="003932C3">
        <w:rPr>
          <w:rFonts w:ascii="Times New Roman" w:hAnsi="Times New Roman" w:cs="Times New Roman"/>
          <w:sz w:val="27"/>
          <w:szCs w:val="27"/>
        </w:rPr>
        <w:t>The dataset likely derives from official McDonald's nutritional information, which is typically made publicly available to help customers make informed decisions about their food choices. This dataset can be crucial for individuals monitoring their dietary intake, fitness enthusiasts, or researchers studying the impact of fast food on public health.</w:t>
      </w:r>
    </w:p>
    <w:p w14:paraId="5B42406C" w14:textId="77C1CCC8" w:rsidR="00912F31" w:rsidRPr="003932C3" w:rsidRDefault="00912F31" w:rsidP="00912F31">
      <w:pPr>
        <w:rPr>
          <w:rFonts w:ascii="Times New Roman" w:hAnsi="Times New Roman" w:cs="Times New Roman"/>
          <w:sz w:val="27"/>
          <w:szCs w:val="27"/>
        </w:rPr>
      </w:pPr>
      <w:r w:rsidRPr="003932C3">
        <w:rPr>
          <w:rFonts w:ascii="Times New Roman" w:hAnsi="Times New Roman" w:cs="Times New Roman"/>
          <w:sz w:val="27"/>
          <w:szCs w:val="27"/>
        </w:rPr>
        <w:t>Understanding the nutritional content of popular fast-food items is essential in a world where lifestyle diseases are on the rise. The context for this analysis revolves around promoting transparency and enabling consumers to make healthier food choices when opting for items from the McDonald's menu.</w:t>
      </w:r>
    </w:p>
    <w:p w14:paraId="27447DDB" w14:textId="42BA48E1" w:rsidR="003932C3" w:rsidRDefault="00912F31" w:rsidP="00912F31">
      <w:pPr>
        <w:rPr>
          <w:rFonts w:ascii="Times New Roman" w:hAnsi="Times New Roman" w:cs="Times New Roman"/>
          <w:sz w:val="27"/>
          <w:szCs w:val="27"/>
        </w:rPr>
      </w:pPr>
      <w:r w:rsidRPr="003932C3">
        <w:rPr>
          <w:rFonts w:ascii="Times New Roman" w:hAnsi="Times New Roman" w:cs="Times New Roman"/>
          <w:sz w:val="27"/>
          <w:szCs w:val="27"/>
        </w:rPr>
        <w:t>By conducting EDA on this dataset, we aim to uncover patterns, trends, and valuable insights that can contribute to both public awareness and potential improvements in the nutritional profiles of fast-food offerings.</w:t>
      </w:r>
    </w:p>
    <w:p w14:paraId="79DD9C51" w14:textId="2ED1ED0E" w:rsidR="00BA66B5" w:rsidRPr="00BA66B5" w:rsidRDefault="0056491E" w:rsidP="00BA66B5">
      <w:pPr>
        <w:jc w:val="center"/>
        <w:rPr>
          <w:rFonts w:ascii="Times New Roman" w:hAnsi="Times New Roman" w:cs="Times New Roman"/>
          <w:b/>
          <w:bCs/>
          <w:sz w:val="44"/>
          <w:szCs w:val="44"/>
          <w:u w:val="single"/>
        </w:rPr>
      </w:pPr>
      <w:r w:rsidRPr="0056491E">
        <w:rPr>
          <w:rFonts w:ascii="Times New Roman" w:hAnsi="Times New Roman" w:cs="Times New Roman"/>
          <w:b/>
          <w:bCs/>
          <w:sz w:val="44"/>
          <w:szCs w:val="44"/>
          <w:u w:val="single"/>
        </w:rPr>
        <w:lastRenderedPageBreak/>
        <w:t>Domain knowledge</w:t>
      </w:r>
    </w:p>
    <w:p w14:paraId="5AE6C4CA" w14:textId="65B9CD7B" w:rsidR="00BA66B5" w:rsidRPr="00BA66B5" w:rsidRDefault="00BA66B5" w:rsidP="00BA66B5">
      <w:pPr>
        <w:jc w:val="both"/>
        <w:rPr>
          <w:rFonts w:ascii="Times New Roman" w:hAnsi="Times New Roman" w:cs="Times New Roman"/>
          <w:sz w:val="27"/>
          <w:szCs w:val="27"/>
        </w:rPr>
      </w:pPr>
      <w:r w:rsidRPr="00BA66B5">
        <w:rPr>
          <w:rFonts w:ascii="Times New Roman" w:hAnsi="Times New Roman" w:cs="Times New Roman"/>
          <w:sz w:val="27"/>
          <w:szCs w:val="27"/>
        </w:rPr>
        <w:t>The domain of nutrition analysis in the fast-food industry is a critical facet of contemporary public health and nutrition science. It centres on evaluating and understanding the nutritional content of food items offered by fast-food chains, with a primary focus on addressing the implications of these dietary choices on individual health and broader public well-being. Fast-food establishments, exemplified by industry giants like McDonald's, serve as pivotal subjects within this domain due to their widespread global influence and the impact they have on shaping consumer eating habits.</w:t>
      </w:r>
    </w:p>
    <w:p w14:paraId="5F0AA48F" w14:textId="77777777" w:rsidR="00BA66B5" w:rsidRPr="00BA66B5" w:rsidRDefault="00BA66B5" w:rsidP="00BA66B5">
      <w:pPr>
        <w:jc w:val="both"/>
        <w:rPr>
          <w:rFonts w:ascii="Times New Roman" w:hAnsi="Times New Roman" w:cs="Times New Roman"/>
          <w:sz w:val="27"/>
          <w:szCs w:val="27"/>
        </w:rPr>
      </w:pPr>
      <w:r w:rsidRPr="00BA66B5">
        <w:rPr>
          <w:rFonts w:ascii="Times New Roman" w:hAnsi="Times New Roman" w:cs="Times New Roman"/>
          <w:sz w:val="27"/>
          <w:szCs w:val="27"/>
        </w:rPr>
        <w:t>Key components of this domain include the examination of both macronutrients and micronutrients present in fast-food items. Macronutrients, such as carbohydrates, proteins, and fats, form the foundation of the energy and nutritional value of these foods. Simultaneously, micronutrients, encompassing essential vitamins and minerals, play a crucial role in supporting various physiological functions.</w:t>
      </w:r>
    </w:p>
    <w:p w14:paraId="7E19B822" w14:textId="5F696E76" w:rsidR="0056491E" w:rsidRDefault="00BA66B5" w:rsidP="00BA66B5">
      <w:pPr>
        <w:jc w:val="both"/>
        <w:rPr>
          <w:rFonts w:ascii="Times New Roman" w:hAnsi="Times New Roman" w:cs="Times New Roman"/>
          <w:sz w:val="27"/>
          <w:szCs w:val="27"/>
        </w:rPr>
      </w:pPr>
      <w:r w:rsidRPr="00BA66B5">
        <w:rPr>
          <w:rFonts w:ascii="Times New Roman" w:hAnsi="Times New Roman" w:cs="Times New Roman"/>
          <w:sz w:val="27"/>
          <w:szCs w:val="27"/>
        </w:rPr>
        <w:t>Caloric analysis is a central aspect, as it provides insights into the energy density of fast-food offerings. High-calorie content, when consumed excessively, can contribute to weight-related health issues, making it a key consideration for individuals managing their dietary intake. The categorization of food items within fast-food menus, spanning burgers, fries, salads, beverages, and desserts, offers a nuanced perspective. Analysing nutritional patterns within these categories provides a comprehensive understanding of the dietary impact of different types of fast-food choices. The domain also addresses allergen information, recognizing the importance of transparency for individuals with specific dietary restrictions or allergies. This involves identifying and communicating the presence of common allergens in fast-food items. Beyond data analysis, this domain extends to consumer education and empowerment. Providing clear and accessible nutritional information empowers individuals to make informed and healthier food choices, contributing to a broader societal shift towards improved dietary habits. The importance of domain knowledge in this field is underscored by its implications for public health, industry transparency, policy development, understanding dietary trends, and supporting educational initiatives. As societies grapple with the challenges of diet-related diseases and obesity, ongoing research and analysis in the nutrition analysis domain play a pivotal role in shaping healthier eating habits and fostering overall well-being.</w:t>
      </w:r>
    </w:p>
    <w:p w14:paraId="51BCDCC9" w14:textId="77777777" w:rsidR="00BA66B5" w:rsidRDefault="00BA66B5" w:rsidP="00BA66B5">
      <w:pPr>
        <w:jc w:val="both"/>
        <w:rPr>
          <w:rFonts w:ascii="Times New Roman" w:hAnsi="Times New Roman" w:cs="Times New Roman"/>
          <w:sz w:val="27"/>
          <w:szCs w:val="27"/>
        </w:rPr>
      </w:pPr>
    </w:p>
    <w:p w14:paraId="2801054D" w14:textId="77777777" w:rsidR="00BA66B5" w:rsidRDefault="00BA66B5" w:rsidP="00BA66B5">
      <w:pPr>
        <w:jc w:val="both"/>
        <w:rPr>
          <w:rFonts w:ascii="Times New Roman" w:hAnsi="Times New Roman" w:cs="Times New Roman"/>
          <w:sz w:val="27"/>
          <w:szCs w:val="27"/>
        </w:rPr>
      </w:pPr>
    </w:p>
    <w:p w14:paraId="71DC9369" w14:textId="77777777" w:rsidR="00BA66B5" w:rsidRDefault="00BA66B5" w:rsidP="00BA66B5">
      <w:pPr>
        <w:jc w:val="both"/>
        <w:rPr>
          <w:rFonts w:ascii="Times New Roman" w:hAnsi="Times New Roman" w:cs="Times New Roman"/>
          <w:sz w:val="27"/>
          <w:szCs w:val="27"/>
        </w:rPr>
      </w:pPr>
    </w:p>
    <w:p w14:paraId="22403511" w14:textId="77777777" w:rsidR="00BA66B5" w:rsidRDefault="00BA66B5" w:rsidP="00BA66B5">
      <w:pPr>
        <w:jc w:val="both"/>
        <w:rPr>
          <w:rFonts w:ascii="Times New Roman" w:hAnsi="Times New Roman" w:cs="Times New Roman"/>
          <w:sz w:val="27"/>
          <w:szCs w:val="27"/>
        </w:rPr>
      </w:pPr>
    </w:p>
    <w:p w14:paraId="0C0F9BC3" w14:textId="4A7EAB1A" w:rsidR="00BA66B5" w:rsidRDefault="0069062C" w:rsidP="0069062C">
      <w:pPr>
        <w:jc w:val="center"/>
        <w:rPr>
          <w:rFonts w:ascii="Times New Roman" w:hAnsi="Times New Roman" w:cs="Times New Roman"/>
          <w:b/>
          <w:bCs/>
          <w:sz w:val="44"/>
          <w:szCs w:val="44"/>
          <w:u w:val="single"/>
        </w:rPr>
      </w:pPr>
      <w:r w:rsidRPr="0069062C">
        <w:rPr>
          <w:rFonts w:ascii="Times New Roman" w:hAnsi="Times New Roman" w:cs="Times New Roman"/>
          <w:b/>
          <w:bCs/>
          <w:sz w:val="44"/>
          <w:szCs w:val="44"/>
          <w:u w:val="single"/>
        </w:rPr>
        <w:lastRenderedPageBreak/>
        <w:t xml:space="preserve">Why you choose this </w:t>
      </w:r>
      <w:r w:rsidR="00DC733C">
        <w:rPr>
          <w:rFonts w:ascii="Times New Roman" w:hAnsi="Times New Roman" w:cs="Times New Roman"/>
          <w:b/>
          <w:bCs/>
          <w:sz w:val="44"/>
          <w:szCs w:val="44"/>
          <w:u w:val="single"/>
        </w:rPr>
        <w:t>D</w:t>
      </w:r>
      <w:r w:rsidRPr="0069062C">
        <w:rPr>
          <w:rFonts w:ascii="Times New Roman" w:hAnsi="Times New Roman" w:cs="Times New Roman"/>
          <w:b/>
          <w:bCs/>
          <w:sz w:val="44"/>
          <w:szCs w:val="44"/>
          <w:u w:val="single"/>
        </w:rPr>
        <w:t>ataset</w:t>
      </w:r>
      <w:r w:rsidR="00DC733C">
        <w:rPr>
          <w:rFonts w:ascii="Times New Roman" w:hAnsi="Times New Roman" w:cs="Times New Roman"/>
          <w:b/>
          <w:bCs/>
          <w:sz w:val="44"/>
          <w:szCs w:val="44"/>
          <w:u w:val="single"/>
        </w:rPr>
        <w:t>?</w:t>
      </w:r>
    </w:p>
    <w:p w14:paraId="73CE7F4E" w14:textId="44C3074D" w:rsidR="00E65F66" w:rsidRPr="00E65F66" w:rsidRDefault="00E65F66" w:rsidP="00E65F66">
      <w:pPr>
        <w:jc w:val="both"/>
        <w:rPr>
          <w:rFonts w:ascii="Times New Roman" w:hAnsi="Times New Roman" w:cs="Times New Roman"/>
          <w:sz w:val="27"/>
          <w:szCs w:val="27"/>
        </w:rPr>
      </w:pPr>
      <w:r w:rsidRPr="00E65F66">
        <w:rPr>
          <w:rFonts w:ascii="Times New Roman" w:hAnsi="Times New Roman" w:cs="Times New Roman"/>
          <w:sz w:val="27"/>
          <w:szCs w:val="27"/>
        </w:rPr>
        <w:t>Choosing the right dataset is a pivotal decision in any data analysis endeavour. The McDonald's Nutrition Facts dataset was selected for several compelling reasons, aligning with the objectives of conducting a thorough Exploratory Data Analysis (EDA) in the context of nutrition and fast-food consumption.</w:t>
      </w:r>
    </w:p>
    <w:p w14:paraId="3D271D70" w14:textId="7491C3FE" w:rsidR="00E65F66" w:rsidRPr="00DC733C" w:rsidRDefault="00E65F66" w:rsidP="00E65F66">
      <w:pPr>
        <w:jc w:val="both"/>
        <w:rPr>
          <w:rFonts w:ascii="Times New Roman" w:hAnsi="Times New Roman" w:cs="Times New Roman"/>
          <w:sz w:val="27"/>
          <w:szCs w:val="27"/>
          <w:u w:val="single"/>
        </w:rPr>
      </w:pPr>
      <w:r w:rsidRPr="00DC733C">
        <w:rPr>
          <w:rFonts w:ascii="Times New Roman" w:hAnsi="Times New Roman" w:cs="Times New Roman"/>
          <w:sz w:val="27"/>
          <w:szCs w:val="27"/>
          <w:u w:val="single"/>
        </w:rPr>
        <w:t>1. Global Impact and Relevance:</w:t>
      </w:r>
    </w:p>
    <w:p w14:paraId="60D659CF" w14:textId="45642375" w:rsidR="00E65F66" w:rsidRPr="00E65F66" w:rsidRDefault="00E65F66" w:rsidP="00E65F66">
      <w:pPr>
        <w:jc w:val="both"/>
        <w:rPr>
          <w:rFonts w:ascii="Times New Roman" w:hAnsi="Times New Roman" w:cs="Times New Roman"/>
          <w:sz w:val="27"/>
          <w:szCs w:val="27"/>
        </w:rPr>
      </w:pPr>
      <w:r w:rsidRPr="00E65F66">
        <w:rPr>
          <w:rFonts w:ascii="Times New Roman" w:hAnsi="Times New Roman" w:cs="Times New Roman"/>
          <w:sz w:val="27"/>
          <w:szCs w:val="27"/>
        </w:rPr>
        <w:t>McDonald's stands as an iconic symbol of the global fast-food industry. With a presence in numerous countries and serving millions of customers daily, its menu influences dietary choices on a massive scale. Analysing the nutrition facts of McDonald's offerings provides insights into a significant aspect of modern eating habits, making it a dataset with global relevance.</w:t>
      </w:r>
    </w:p>
    <w:p w14:paraId="301B6723" w14:textId="0AA63FA8" w:rsidR="00E65F66" w:rsidRPr="00DC733C" w:rsidRDefault="00E65F66" w:rsidP="00E65F66">
      <w:pPr>
        <w:jc w:val="both"/>
        <w:rPr>
          <w:rFonts w:ascii="Times New Roman" w:hAnsi="Times New Roman" w:cs="Times New Roman"/>
          <w:sz w:val="27"/>
          <w:szCs w:val="27"/>
          <w:u w:val="single"/>
        </w:rPr>
      </w:pPr>
      <w:r w:rsidRPr="00DC733C">
        <w:rPr>
          <w:rFonts w:ascii="Times New Roman" w:hAnsi="Times New Roman" w:cs="Times New Roman"/>
          <w:sz w:val="27"/>
          <w:szCs w:val="27"/>
          <w:u w:val="single"/>
        </w:rPr>
        <w:t>2. Consumer Awareness and Transparency:</w:t>
      </w:r>
    </w:p>
    <w:p w14:paraId="77BFE82E" w14:textId="7F88C2D2" w:rsidR="00E65F66" w:rsidRPr="00E65F66" w:rsidRDefault="00E65F66" w:rsidP="00E65F66">
      <w:pPr>
        <w:jc w:val="both"/>
        <w:rPr>
          <w:rFonts w:ascii="Times New Roman" w:hAnsi="Times New Roman" w:cs="Times New Roman"/>
          <w:sz w:val="27"/>
          <w:szCs w:val="27"/>
        </w:rPr>
      </w:pPr>
      <w:r w:rsidRPr="00E65F66">
        <w:rPr>
          <w:rFonts w:ascii="Times New Roman" w:hAnsi="Times New Roman" w:cs="Times New Roman"/>
          <w:sz w:val="27"/>
          <w:szCs w:val="27"/>
        </w:rPr>
        <w:t>In recent years, there has been an increasing demand for transparency in the food industry, with consumers seeking detailed information about the nutritional content of the products they consume. McDonald's has responded to this demand by providing comprehensive nutrition facts for its menu items. This dataset, therefore, represents a real-world response to consumer expectations for transparency, allowing for a detailed exploration of the nutritional landscape of fast food.</w:t>
      </w:r>
    </w:p>
    <w:p w14:paraId="306AC7DD" w14:textId="686737E0" w:rsidR="00E65F66" w:rsidRPr="00DC733C" w:rsidRDefault="00E65F66" w:rsidP="00E65F66">
      <w:pPr>
        <w:jc w:val="both"/>
        <w:rPr>
          <w:rFonts w:ascii="Times New Roman" w:hAnsi="Times New Roman" w:cs="Times New Roman"/>
          <w:sz w:val="27"/>
          <w:szCs w:val="27"/>
          <w:u w:val="single"/>
        </w:rPr>
      </w:pPr>
      <w:r w:rsidRPr="00DC733C">
        <w:rPr>
          <w:rFonts w:ascii="Times New Roman" w:hAnsi="Times New Roman" w:cs="Times New Roman"/>
          <w:sz w:val="27"/>
          <w:szCs w:val="27"/>
          <w:u w:val="single"/>
        </w:rPr>
        <w:t>3. Varied Menu Categories:</w:t>
      </w:r>
    </w:p>
    <w:p w14:paraId="1D1FADC7" w14:textId="3515E494" w:rsidR="00E65F66" w:rsidRPr="00E65F66" w:rsidRDefault="00E65F66" w:rsidP="00E65F66">
      <w:pPr>
        <w:jc w:val="both"/>
        <w:rPr>
          <w:rFonts w:ascii="Times New Roman" w:hAnsi="Times New Roman" w:cs="Times New Roman"/>
          <w:sz w:val="27"/>
          <w:szCs w:val="27"/>
        </w:rPr>
      </w:pPr>
      <w:r w:rsidRPr="00E65F66">
        <w:rPr>
          <w:rFonts w:ascii="Times New Roman" w:hAnsi="Times New Roman" w:cs="Times New Roman"/>
          <w:sz w:val="27"/>
          <w:szCs w:val="27"/>
        </w:rPr>
        <w:t>McDonald's menu is diverse, spanning burgers, fries, salads, beverages, and desserts. This diversity allows for a multifaceted analysis of nutritional patterns across different food categories. Understanding how nutritional content varies among these categories can provide valuable insights into the overall dietary impact of fast-food choices.</w:t>
      </w:r>
    </w:p>
    <w:p w14:paraId="1DCFD348" w14:textId="38EAFB99" w:rsidR="00E65F66" w:rsidRPr="00DC733C" w:rsidRDefault="00E65F66" w:rsidP="00E65F66">
      <w:pPr>
        <w:jc w:val="both"/>
        <w:rPr>
          <w:rFonts w:ascii="Times New Roman" w:hAnsi="Times New Roman" w:cs="Times New Roman"/>
          <w:sz w:val="27"/>
          <w:szCs w:val="27"/>
          <w:u w:val="single"/>
        </w:rPr>
      </w:pPr>
      <w:r w:rsidRPr="00DC733C">
        <w:rPr>
          <w:rFonts w:ascii="Times New Roman" w:hAnsi="Times New Roman" w:cs="Times New Roman"/>
          <w:sz w:val="27"/>
          <w:szCs w:val="27"/>
          <w:u w:val="single"/>
        </w:rPr>
        <w:t xml:space="preserve">4. Public Health Implications: </w:t>
      </w:r>
    </w:p>
    <w:p w14:paraId="374E1D10" w14:textId="521BE2EC" w:rsidR="00E65F66" w:rsidRPr="00E65F66" w:rsidRDefault="00E65F66" w:rsidP="00E65F66">
      <w:pPr>
        <w:jc w:val="both"/>
        <w:rPr>
          <w:rFonts w:ascii="Times New Roman" w:hAnsi="Times New Roman" w:cs="Times New Roman"/>
          <w:sz w:val="27"/>
          <w:szCs w:val="27"/>
        </w:rPr>
      </w:pPr>
      <w:r w:rsidRPr="00E65F66">
        <w:rPr>
          <w:rFonts w:ascii="Times New Roman" w:hAnsi="Times New Roman" w:cs="Times New Roman"/>
          <w:sz w:val="27"/>
          <w:szCs w:val="27"/>
        </w:rPr>
        <w:t xml:space="preserve">The fast-food industry, including McDonald's, has faced scrutiny regarding its role in contributing to diet-related health issues such as obesity and cardiovascular diseases. </w:t>
      </w:r>
      <w:r w:rsidR="00A11C3E" w:rsidRPr="00E65F66">
        <w:rPr>
          <w:rFonts w:ascii="Times New Roman" w:hAnsi="Times New Roman" w:cs="Times New Roman"/>
          <w:sz w:val="27"/>
          <w:szCs w:val="27"/>
        </w:rPr>
        <w:t>Analysing</w:t>
      </w:r>
      <w:r w:rsidRPr="00E65F66">
        <w:rPr>
          <w:rFonts w:ascii="Times New Roman" w:hAnsi="Times New Roman" w:cs="Times New Roman"/>
          <w:sz w:val="27"/>
          <w:szCs w:val="27"/>
        </w:rPr>
        <w:t xml:space="preserve"> the nutrition facts of McDonald's menu items allows for a closer examination of the caloric content, macronutrient distribution, and other nutritional aspects, contributing to a broader understanding of the potential health implications associated with consuming fast food.</w:t>
      </w:r>
    </w:p>
    <w:p w14:paraId="0EB98F2C" w14:textId="77777777" w:rsidR="00DC733C" w:rsidRDefault="00DC733C" w:rsidP="00E65F66">
      <w:pPr>
        <w:jc w:val="both"/>
        <w:rPr>
          <w:rFonts w:ascii="Times New Roman" w:hAnsi="Times New Roman" w:cs="Times New Roman"/>
          <w:sz w:val="27"/>
          <w:szCs w:val="27"/>
        </w:rPr>
      </w:pPr>
    </w:p>
    <w:p w14:paraId="0C61D3BC" w14:textId="77777777" w:rsidR="00DC733C" w:rsidRDefault="00DC733C" w:rsidP="00E65F66">
      <w:pPr>
        <w:jc w:val="both"/>
        <w:rPr>
          <w:rFonts w:ascii="Times New Roman" w:hAnsi="Times New Roman" w:cs="Times New Roman"/>
          <w:sz w:val="27"/>
          <w:szCs w:val="27"/>
        </w:rPr>
      </w:pPr>
    </w:p>
    <w:p w14:paraId="6862AF38" w14:textId="77777777" w:rsidR="00DC733C" w:rsidRDefault="00DC733C" w:rsidP="00E65F66">
      <w:pPr>
        <w:jc w:val="both"/>
        <w:rPr>
          <w:rFonts w:ascii="Times New Roman" w:hAnsi="Times New Roman" w:cs="Times New Roman"/>
          <w:sz w:val="27"/>
          <w:szCs w:val="27"/>
        </w:rPr>
      </w:pPr>
    </w:p>
    <w:p w14:paraId="6B467D2D" w14:textId="09B4574B" w:rsidR="00E65F66" w:rsidRPr="00DC733C" w:rsidRDefault="00E65F66" w:rsidP="00E65F66">
      <w:pPr>
        <w:jc w:val="both"/>
        <w:rPr>
          <w:rFonts w:ascii="Times New Roman" w:hAnsi="Times New Roman" w:cs="Times New Roman"/>
          <w:sz w:val="27"/>
          <w:szCs w:val="27"/>
          <w:u w:val="single"/>
        </w:rPr>
      </w:pPr>
      <w:r w:rsidRPr="00DC733C">
        <w:rPr>
          <w:rFonts w:ascii="Times New Roman" w:hAnsi="Times New Roman" w:cs="Times New Roman"/>
          <w:sz w:val="27"/>
          <w:szCs w:val="27"/>
          <w:u w:val="single"/>
        </w:rPr>
        <w:t>5. Allergen Information</w:t>
      </w:r>
      <w:r w:rsidRPr="00E65F66">
        <w:rPr>
          <w:rFonts w:ascii="Times New Roman" w:hAnsi="Times New Roman" w:cs="Times New Roman"/>
          <w:sz w:val="27"/>
          <w:szCs w:val="27"/>
        </w:rPr>
        <w:t>:</w:t>
      </w:r>
    </w:p>
    <w:p w14:paraId="66CFC1CB" w14:textId="4D63777E" w:rsidR="00E65F66" w:rsidRPr="00E65F66" w:rsidRDefault="00E65F66" w:rsidP="00E65F66">
      <w:pPr>
        <w:jc w:val="both"/>
        <w:rPr>
          <w:rFonts w:ascii="Times New Roman" w:hAnsi="Times New Roman" w:cs="Times New Roman"/>
          <w:sz w:val="27"/>
          <w:szCs w:val="27"/>
        </w:rPr>
      </w:pPr>
      <w:r w:rsidRPr="00E65F66">
        <w:rPr>
          <w:rFonts w:ascii="Times New Roman" w:hAnsi="Times New Roman" w:cs="Times New Roman"/>
          <w:sz w:val="27"/>
          <w:szCs w:val="27"/>
        </w:rPr>
        <w:lastRenderedPageBreak/>
        <w:t>The dataset includes information about common allergens present in McDonald's menu items. This aspect is crucial for individuals with specific dietary restrictions or allergies. The inclusion of allergen data adds a layer of consideration beyond basic nutritional analysis, addressing the safety and dietary needs of a diverse consumer base.</w:t>
      </w:r>
    </w:p>
    <w:p w14:paraId="0263E742" w14:textId="270DEB69" w:rsidR="00E65F66" w:rsidRPr="00DC733C" w:rsidRDefault="00E65F66" w:rsidP="00E65F66">
      <w:pPr>
        <w:jc w:val="both"/>
        <w:rPr>
          <w:rFonts w:ascii="Times New Roman" w:hAnsi="Times New Roman" w:cs="Times New Roman"/>
          <w:sz w:val="27"/>
          <w:szCs w:val="27"/>
          <w:u w:val="single"/>
        </w:rPr>
      </w:pPr>
      <w:r w:rsidRPr="00DC733C">
        <w:rPr>
          <w:rFonts w:ascii="Times New Roman" w:hAnsi="Times New Roman" w:cs="Times New Roman"/>
          <w:sz w:val="27"/>
          <w:szCs w:val="27"/>
          <w:u w:val="single"/>
        </w:rPr>
        <w:t xml:space="preserve">6. Educational </w:t>
      </w:r>
      <w:r w:rsidR="00DC733C" w:rsidRPr="00DC733C">
        <w:rPr>
          <w:rFonts w:ascii="Times New Roman" w:hAnsi="Times New Roman" w:cs="Times New Roman"/>
          <w:sz w:val="27"/>
          <w:szCs w:val="27"/>
          <w:u w:val="single"/>
        </w:rPr>
        <w:t>Value</w:t>
      </w:r>
      <w:r w:rsidRPr="00E65F66">
        <w:rPr>
          <w:rFonts w:ascii="Times New Roman" w:hAnsi="Times New Roman" w:cs="Times New Roman"/>
          <w:sz w:val="27"/>
          <w:szCs w:val="27"/>
        </w:rPr>
        <w:t>:</w:t>
      </w:r>
    </w:p>
    <w:p w14:paraId="498738FE" w14:textId="0E878040" w:rsidR="00E65F66" w:rsidRPr="00E65F66" w:rsidRDefault="00E65F66" w:rsidP="00E65F66">
      <w:pPr>
        <w:jc w:val="both"/>
        <w:rPr>
          <w:rFonts w:ascii="Times New Roman" w:hAnsi="Times New Roman" w:cs="Times New Roman"/>
          <w:sz w:val="27"/>
          <w:szCs w:val="27"/>
        </w:rPr>
      </w:pPr>
      <w:r w:rsidRPr="00E65F66">
        <w:rPr>
          <w:rFonts w:ascii="Times New Roman" w:hAnsi="Times New Roman" w:cs="Times New Roman"/>
          <w:sz w:val="27"/>
          <w:szCs w:val="27"/>
        </w:rPr>
        <w:t>Fast food is a pervasive element of modern diets, and studying the nutrition facts of McDonald's items has educational value. It allows for the dissemination of insights that can contribute to consumer awareness and, potentially, inform healthier eating habits. The dataset, therefore, aligns with a broader educational objective in promoting informed decision-making regarding food choices.</w:t>
      </w:r>
    </w:p>
    <w:p w14:paraId="647E50CE" w14:textId="17579025" w:rsidR="00E65F66" w:rsidRPr="00DC733C" w:rsidRDefault="00E65F66" w:rsidP="00E65F66">
      <w:pPr>
        <w:jc w:val="both"/>
        <w:rPr>
          <w:rFonts w:ascii="Times New Roman" w:hAnsi="Times New Roman" w:cs="Times New Roman"/>
          <w:sz w:val="27"/>
          <w:szCs w:val="27"/>
          <w:u w:val="single"/>
        </w:rPr>
      </w:pPr>
      <w:r w:rsidRPr="00DC733C">
        <w:rPr>
          <w:rFonts w:ascii="Times New Roman" w:hAnsi="Times New Roman" w:cs="Times New Roman"/>
          <w:sz w:val="27"/>
          <w:szCs w:val="27"/>
          <w:u w:val="single"/>
        </w:rPr>
        <w:t>7. Richness of Data</w:t>
      </w:r>
      <w:r w:rsidRPr="00E65F66">
        <w:rPr>
          <w:rFonts w:ascii="Times New Roman" w:hAnsi="Times New Roman" w:cs="Times New Roman"/>
          <w:sz w:val="27"/>
          <w:szCs w:val="27"/>
        </w:rPr>
        <w:t>:</w:t>
      </w:r>
    </w:p>
    <w:p w14:paraId="549D2C95" w14:textId="7F9C9C89" w:rsidR="00E65F66" w:rsidRDefault="00E65F66" w:rsidP="00E65F66">
      <w:pPr>
        <w:jc w:val="both"/>
        <w:rPr>
          <w:rFonts w:ascii="Times New Roman" w:hAnsi="Times New Roman" w:cs="Times New Roman"/>
          <w:sz w:val="27"/>
          <w:szCs w:val="27"/>
        </w:rPr>
      </w:pPr>
      <w:r w:rsidRPr="00E65F66">
        <w:rPr>
          <w:rFonts w:ascii="Times New Roman" w:hAnsi="Times New Roman" w:cs="Times New Roman"/>
          <w:sz w:val="27"/>
          <w:szCs w:val="27"/>
        </w:rPr>
        <w:t>The dataset is anticipated to be rich in terms of the variables it includes, ranging from calories and macronutrients to micronutrients and allergens. This richness facilitates a comprehensive analysis, enabling a nuanced exploration of not only the quantitative aspects of nutrition but also the qualitative aspects related to dietary restrictions and preferences.</w:t>
      </w:r>
    </w:p>
    <w:p w14:paraId="689491FF" w14:textId="7F4FD237" w:rsidR="0069062C" w:rsidRDefault="0069062C" w:rsidP="00E65F66">
      <w:pPr>
        <w:jc w:val="both"/>
        <w:rPr>
          <w:rFonts w:ascii="Times New Roman" w:hAnsi="Times New Roman" w:cs="Times New Roman"/>
          <w:sz w:val="27"/>
          <w:szCs w:val="27"/>
        </w:rPr>
      </w:pPr>
    </w:p>
    <w:p w14:paraId="0067C7CB" w14:textId="77777777" w:rsidR="00DC733C" w:rsidRDefault="00DC733C" w:rsidP="00E65F66">
      <w:pPr>
        <w:jc w:val="both"/>
        <w:rPr>
          <w:rFonts w:ascii="Times New Roman" w:hAnsi="Times New Roman" w:cs="Times New Roman"/>
          <w:sz w:val="27"/>
          <w:szCs w:val="27"/>
        </w:rPr>
      </w:pPr>
    </w:p>
    <w:p w14:paraId="49EAD0EE" w14:textId="77777777" w:rsidR="00DC733C" w:rsidRDefault="00DC733C" w:rsidP="00E65F66">
      <w:pPr>
        <w:jc w:val="both"/>
        <w:rPr>
          <w:rFonts w:ascii="Times New Roman" w:hAnsi="Times New Roman" w:cs="Times New Roman"/>
          <w:sz w:val="27"/>
          <w:szCs w:val="27"/>
        </w:rPr>
      </w:pPr>
    </w:p>
    <w:p w14:paraId="455752F8" w14:textId="77777777" w:rsidR="00DC733C" w:rsidRDefault="00DC733C" w:rsidP="00E65F66">
      <w:pPr>
        <w:jc w:val="both"/>
        <w:rPr>
          <w:rFonts w:ascii="Times New Roman" w:hAnsi="Times New Roman" w:cs="Times New Roman"/>
          <w:sz w:val="27"/>
          <w:szCs w:val="27"/>
        </w:rPr>
      </w:pPr>
    </w:p>
    <w:p w14:paraId="028D7CFB" w14:textId="77777777" w:rsidR="00DC733C" w:rsidRDefault="00DC733C" w:rsidP="00E65F66">
      <w:pPr>
        <w:jc w:val="both"/>
        <w:rPr>
          <w:rFonts w:ascii="Times New Roman" w:hAnsi="Times New Roman" w:cs="Times New Roman"/>
          <w:sz w:val="27"/>
          <w:szCs w:val="27"/>
        </w:rPr>
      </w:pPr>
    </w:p>
    <w:p w14:paraId="6BD8E91F" w14:textId="77777777" w:rsidR="00DC733C" w:rsidRDefault="00DC733C" w:rsidP="00E65F66">
      <w:pPr>
        <w:jc w:val="both"/>
        <w:rPr>
          <w:rFonts w:ascii="Times New Roman" w:hAnsi="Times New Roman" w:cs="Times New Roman"/>
          <w:sz w:val="27"/>
          <w:szCs w:val="27"/>
        </w:rPr>
      </w:pPr>
    </w:p>
    <w:p w14:paraId="34DDE99F" w14:textId="77777777" w:rsidR="00DC733C" w:rsidRDefault="00DC733C" w:rsidP="00E65F66">
      <w:pPr>
        <w:jc w:val="both"/>
        <w:rPr>
          <w:rFonts w:ascii="Times New Roman" w:hAnsi="Times New Roman" w:cs="Times New Roman"/>
          <w:sz w:val="27"/>
          <w:szCs w:val="27"/>
        </w:rPr>
      </w:pPr>
    </w:p>
    <w:p w14:paraId="179F2D09" w14:textId="77777777" w:rsidR="00DC733C" w:rsidRDefault="00DC733C" w:rsidP="00E65F66">
      <w:pPr>
        <w:jc w:val="both"/>
        <w:rPr>
          <w:rFonts w:ascii="Times New Roman" w:hAnsi="Times New Roman" w:cs="Times New Roman"/>
          <w:sz w:val="27"/>
          <w:szCs w:val="27"/>
        </w:rPr>
      </w:pPr>
    </w:p>
    <w:p w14:paraId="27536CAA" w14:textId="77777777" w:rsidR="00DC733C" w:rsidRDefault="00DC733C" w:rsidP="00E65F66">
      <w:pPr>
        <w:jc w:val="both"/>
        <w:rPr>
          <w:rFonts w:ascii="Times New Roman" w:hAnsi="Times New Roman" w:cs="Times New Roman"/>
          <w:sz w:val="27"/>
          <w:szCs w:val="27"/>
        </w:rPr>
      </w:pPr>
    </w:p>
    <w:p w14:paraId="3272BFB4" w14:textId="77777777" w:rsidR="00DC733C" w:rsidRDefault="00DC733C" w:rsidP="00E65F66">
      <w:pPr>
        <w:jc w:val="both"/>
        <w:rPr>
          <w:rFonts w:ascii="Times New Roman" w:hAnsi="Times New Roman" w:cs="Times New Roman"/>
          <w:sz w:val="27"/>
          <w:szCs w:val="27"/>
        </w:rPr>
      </w:pPr>
    </w:p>
    <w:p w14:paraId="36E5FC80" w14:textId="77777777" w:rsidR="00DC733C" w:rsidRDefault="00DC733C" w:rsidP="00E65F66">
      <w:pPr>
        <w:jc w:val="both"/>
        <w:rPr>
          <w:rFonts w:ascii="Times New Roman" w:hAnsi="Times New Roman" w:cs="Times New Roman"/>
          <w:sz w:val="27"/>
          <w:szCs w:val="27"/>
        </w:rPr>
      </w:pPr>
    </w:p>
    <w:p w14:paraId="21941362" w14:textId="77777777" w:rsidR="00DC733C" w:rsidRDefault="00DC733C" w:rsidP="00E65F66">
      <w:pPr>
        <w:jc w:val="both"/>
        <w:rPr>
          <w:rFonts w:ascii="Times New Roman" w:hAnsi="Times New Roman" w:cs="Times New Roman"/>
          <w:sz w:val="27"/>
          <w:szCs w:val="27"/>
        </w:rPr>
      </w:pPr>
    </w:p>
    <w:p w14:paraId="6199EBF4" w14:textId="77777777" w:rsidR="00DC733C" w:rsidRDefault="00DC733C" w:rsidP="00E65F66">
      <w:pPr>
        <w:jc w:val="both"/>
        <w:rPr>
          <w:rFonts w:ascii="Times New Roman" w:hAnsi="Times New Roman" w:cs="Times New Roman"/>
          <w:sz w:val="27"/>
          <w:szCs w:val="27"/>
        </w:rPr>
      </w:pPr>
    </w:p>
    <w:p w14:paraId="64F0597B" w14:textId="77777777" w:rsidR="00DC733C" w:rsidRDefault="00DC733C" w:rsidP="00E65F66">
      <w:pPr>
        <w:jc w:val="both"/>
        <w:rPr>
          <w:rFonts w:ascii="Times New Roman" w:hAnsi="Times New Roman" w:cs="Times New Roman"/>
          <w:sz w:val="27"/>
          <w:szCs w:val="27"/>
        </w:rPr>
      </w:pPr>
    </w:p>
    <w:p w14:paraId="2E283C06" w14:textId="0C59CD9C" w:rsidR="00DC733C" w:rsidRDefault="00E91859" w:rsidP="00E91859">
      <w:pPr>
        <w:jc w:val="center"/>
        <w:rPr>
          <w:rFonts w:ascii="Times New Roman" w:hAnsi="Times New Roman" w:cs="Times New Roman"/>
          <w:b/>
          <w:bCs/>
          <w:sz w:val="44"/>
          <w:szCs w:val="44"/>
          <w:u w:val="single"/>
        </w:rPr>
      </w:pPr>
      <w:r w:rsidRPr="00E91859">
        <w:rPr>
          <w:rFonts w:ascii="Times New Roman" w:hAnsi="Times New Roman" w:cs="Times New Roman"/>
          <w:b/>
          <w:bCs/>
          <w:sz w:val="44"/>
          <w:szCs w:val="44"/>
          <w:u w:val="single"/>
        </w:rPr>
        <w:t>Libraries used and approaches</w:t>
      </w:r>
    </w:p>
    <w:p w14:paraId="7173F19B" w14:textId="0FA349DB" w:rsidR="00BE7BFF" w:rsidRPr="00315160" w:rsidRDefault="00BE7BFF" w:rsidP="00BE7BFF">
      <w:pPr>
        <w:rPr>
          <w:rFonts w:ascii="Times New Roman" w:hAnsi="Times New Roman" w:cs="Times New Roman"/>
          <w:b/>
          <w:bCs/>
          <w:sz w:val="27"/>
          <w:szCs w:val="27"/>
          <w:u w:val="single"/>
        </w:rPr>
      </w:pPr>
      <w:r w:rsidRPr="00315160">
        <w:rPr>
          <w:rFonts w:ascii="Times New Roman" w:hAnsi="Times New Roman" w:cs="Times New Roman"/>
          <w:b/>
          <w:bCs/>
          <w:sz w:val="27"/>
          <w:szCs w:val="27"/>
          <w:u w:val="single"/>
        </w:rPr>
        <w:lastRenderedPageBreak/>
        <w:t>Libraries Used:</w:t>
      </w:r>
    </w:p>
    <w:p w14:paraId="51D83569" w14:textId="24E176FB" w:rsidR="00BE7BFF" w:rsidRPr="00BE7BFF" w:rsidRDefault="00BE7BFF" w:rsidP="00BE7BFF">
      <w:pPr>
        <w:rPr>
          <w:rFonts w:ascii="Times New Roman" w:hAnsi="Times New Roman" w:cs="Times New Roman"/>
          <w:sz w:val="27"/>
          <w:szCs w:val="27"/>
        </w:rPr>
      </w:pPr>
      <w:r w:rsidRPr="00BE7BFF">
        <w:rPr>
          <w:rFonts w:ascii="Times New Roman" w:hAnsi="Times New Roman" w:cs="Times New Roman"/>
          <w:sz w:val="27"/>
          <w:szCs w:val="27"/>
        </w:rPr>
        <w:t>The EDA on the McDonald's Nutrition Facts dataset primarily relied on fundamental Python libraries for data manipulation, analysis, and visualization:</w:t>
      </w:r>
    </w:p>
    <w:p w14:paraId="20D464DE" w14:textId="12E503C1" w:rsidR="00BE7BFF" w:rsidRPr="0085648E" w:rsidRDefault="00BE7BFF" w:rsidP="00315160">
      <w:pPr>
        <w:pStyle w:val="ListParagraph"/>
        <w:numPr>
          <w:ilvl w:val="0"/>
          <w:numId w:val="1"/>
        </w:numPr>
        <w:rPr>
          <w:rFonts w:ascii="Times New Roman" w:hAnsi="Times New Roman" w:cs="Times New Roman"/>
          <w:sz w:val="27"/>
          <w:szCs w:val="27"/>
          <w:u w:val="single"/>
        </w:rPr>
      </w:pPr>
      <w:r w:rsidRPr="0085648E">
        <w:rPr>
          <w:rFonts w:ascii="Times New Roman" w:hAnsi="Times New Roman" w:cs="Times New Roman"/>
          <w:sz w:val="27"/>
          <w:szCs w:val="27"/>
          <w:u w:val="single"/>
        </w:rPr>
        <w:t>Pandas:</w:t>
      </w:r>
    </w:p>
    <w:p w14:paraId="0F2E4EAD" w14:textId="77777777" w:rsidR="00BE7BFF" w:rsidRPr="00315160" w:rsidRDefault="00BE7BFF" w:rsidP="0085648E">
      <w:pPr>
        <w:pStyle w:val="ListParagraph"/>
        <w:rPr>
          <w:rFonts w:ascii="Times New Roman" w:hAnsi="Times New Roman" w:cs="Times New Roman"/>
          <w:sz w:val="27"/>
          <w:szCs w:val="27"/>
        </w:rPr>
      </w:pPr>
      <w:r w:rsidRPr="00315160">
        <w:rPr>
          <w:rFonts w:ascii="Times New Roman" w:hAnsi="Times New Roman" w:cs="Times New Roman"/>
          <w:sz w:val="27"/>
          <w:szCs w:val="27"/>
        </w:rPr>
        <w:t>Role: Pandas facilitated data manipulation and cleaning tasks. It was used for handling the tabular structure of the dataset, filtering relevant columns, and addressing missing or inconsistent data.</w:t>
      </w:r>
    </w:p>
    <w:p w14:paraId="009C0249" w14:textId="26660AD9" w:rsidR="00BE7BFF" w:rsidRPr="0085648E" w:rsidRDefault="00BE7BFF" w:rsidP="00315160">
      <w:pPr>
        <w:pStyle w:val="ListParagraph"/>
        <w:numPr>
          <w:ilvl w:val="0"/>
          <w:numId w:val="1"/>
        </w:numPr>
        <w:rPr>
          <w:rFonts w:ascii="Times New Roman" w:hAnsi="Times New Roman" w:cs="Times New Roman"/>
          <w:sz w:val="27"/>
          <w:szCs w:val="27"/>
          <w:u w:val="single"/>
        </w:rPr>
      </w:pPr>
      <w:r w:rsidRPr="0085648E">
        <w:rPr>
          <w:rFonts w:ascii="Times New Roman" w:hAnsi="Times New Roman" w:cs="Times New Roman"/>
          <w:sz w:val="27"/>
          <w:szCs w:val="27"/>
          <w:u w:val="single"/>
        </w:rPr>
        <w:t>NumPy:</w:t>
      </w:r>
    </w:p>
    <w:p w14:paraId="7C105F31" w14:textId="77777777" w:rsidR="00BE7BFF" w:rsidRPr="00315160" w:rsidRDefault="00BE7BFF" w:rsidP="0085648E">
      <w:pPr>
        <w:pStyle w:val="ListParagraph"/>
        <w:rPr>
          <w:rFonts w:ascii="Times New Roman" w:hAnsi="Times New Roman" w:cs="Times New Roman"/>
          <w:sz w:val="27"/>
          <w:szCs w:val="27"/>
        </w:rPr>
      </w:pPr>
      <w:r w:rsidRPr="00315160">
        <w:rPr>
          <w:rFonts w:ascii="Times New Roman" w:hAnsi="Times New Roman" w:cs="Times New Roman"/>
          <w:sz w:val="27"/>
          <w:szCs w:val="27"/>
        </w:rPr>
        <w:t>Role: NumPy supported numerical operations, enhancing efficiency in mathematical computations and array manipulations, which are essential for statistical analyses.</w:t>
      </w:r>
    </w:p>
    <w:p w14:paraId="54BB46E1" w14:textId="6DE35254" w:rsidR="00BE7BFF" w:rsidRPr="0085648E" w:rsidRDefault="00BE7BFF" w:rsidP="00315160">
      <w:pPr>
        <w:pStyle w:val="ListParagraph"/>
        <w:numPr>
          <w:ilvl w:val="0"/>
          <w:numId w:val="1"/>
        </w:numPr>
        <w:rPr>
          <w:rFonts w:ascii="Times New Roman" w:hAnsi="Times New Roman" w:cs="Times New Roman"/>
          <w:sz w:val="27"/>
          <w:szCs w:val="27"/>
          <w:u w:val="single"/>
        </w:rPr>
      </w:pPr>
      <w:r w:rsidRPr="0085648E">
        <w:rPr>
          <w:rFonts w:ascii="Times New Roman" w:hAnsi="Times New Roman" w:cs="Times New Roman"/>
          <w:sz w:val="27"/>
          <w:szCs w:val="27"/>
          <w:u w:val="single"/>
        </w:rPr>
        <w:t>Matplotlib and Seaborn:</w:t>
      </w:r>
    </w:p>
    <w:p w14:paraId="2F9AF8E9" w14:textId="77777777" w:rsidR="00BE7BFF" w:rsidRPr="00315160" w:rsidRDefault="00BE7BFF" w:rsidP="0085648E">
      <w:pPr>
        <w:pStyle w:val="ListParagraph"/>
        <w:rPr>
          <w:rFonts w:ascii="Times New Roman" w:hAnsi="Times New Roman" w:cs="Times New Roman"/>
          <w:sz w:val="27"/>
          <w:szCs w:val="27"/>
        </w:rPr>
      </w:pPr>
      <w:r w:rsidRPr="00315160">
        <w:rPr>
          <w:rFonts w:ascii="Times New Roman" w:hAnsi="Times New Roman" w:cs="Times New Roman"/>
          <w:sz w:val="27"/>
          <w:szCs w:val="27"/>
        </w:rPr>
        <w:t>Role: Matplotlib and Seaborn were instrumental in creating static visualizations. These libraries enabled the generation of various plots and charts to explore the distribution and patterns in the nutritional data.</w:t>
      </w:r>
    </w:p>
    <w:p w14:paraId="6228ABCE" w14:textId="09DFBC45" w:rsidR="00BE7BFF" w:rsidRPr="0085648E" w:rsidRDefault="00BE7BFF" w:rsidP="00315160">
      <w:pPr>
        <w:pStyle w:val="ListParagraph"/>
        <w:numPr>
          <w:ilvl w:val="0"/>
          <w:numId w:val="1"/>
        </w:numPr>
        <w:rPr>
          <w:rFonts w:ascii="Times New Roman" w:hAnsi="Times New Roman" w:cs="Times New Roman"/>
          <w:sz w:val="27"/>
          <w:szCs w:val="27"/>
          <w:u w:val="single"/>
        </w:rPr>
      </w:pPr>
      <w:r w:rsidRPr="0085648E">
        <w:rPr>
          <w:rFonts w:ascii="Times New Roman" w:hAnsi="Times New Roman" w:cs="Times New Roman"/>
          <w:sz w:val="27"/>
          <w:szCs w:val="27"/>
          <w:u w:val="single"/>
        </w:rPr>
        <w:t>Jupyter Notebooks:</w:t>
      </w:r>
    </w:p>
    <w:p w14:paraId="4D53F772" w14:textId="77777777" w:rsidR="00BE7BFF" w:rsidRPr="00315160" w:rsidRDefault="00BE7BFF" w:rsidP="0085648E">
      <w:pPr>
        <w:pStyle w:val="ListParagraph"/>
        <w:rPr>
          <w:rFonts w:ascii="Times New Roman" w:hAnsi="Times New Roman" w:cs="Times New Roman"/>
          <w:sz w:val="27"/>
          <w:szCs w:val="27"/>
        </w:rPr>
      </w:pPr>
      <w:r w:rsidRPr="00315160">
        <w:rPr>
          <w:rFonts w:ascii="Times New Roman" w:hAnsi="Times New Roman" w:cs="Times New Roman"/>
          <w:sz w:val="27"/>
          <w:szCs w:val="27"/>
        </w:rPr>
        <w:t>Role: Jupyter Notebooks served as the development environment, providing an interactive platform for coding, visualizing results, and documenting the analysis process.</w:t>
      </w:r>
    </w:p>
    <w:p w14:paraId="6295FE58" w14:textId="24CD3D4A" w:rsidR="00BE7BFF" w:rsidRPr="0085648E" w:rsidRDefault="00BE7BFF" w:rsidP="00BE7BFF">
      <w:pPr>
        <w:rPr>
          <w:rFonts w:ascii="Times New Roman" w:hAnsi="Times New Roman" w:cs="Times New Roman"/>
          <w:b/>
          <w:bCs/>
          <w:sz w:val="27"/>
          <w:szCs w:val="27"/>
          <w:u w:val="single"/>
        </w:rPr>
      </w:pPr>
      <w:r w:rsidRPr="0085648E">
        <w:rPr>
          <w:rFonts w:ascii="Times New Roman" w:hAnsi="Times New Roman" w:cs="Times New Roman"/>
          <w:b/>
          <w:bCs/>
          <w:sz w:val="27"/>
          <w:szCs w:val="27"/>
          <w:u w:val="single"/>
        </w:rPr>
        <w:t>Approaches to Solve the Given Problem:</w:t>
      </w:r>
    </w:p>
    <w:p w14:paraId="7C12B263" w14:textId="28F5968F" w:rsidR="00BE7BFF" w:rsidRPr="00CE4FAD" w:rsidRDefault="00BE7BFF" w:rsidP="0085648E">
      <w:pPr>
        <w:pStyle w:val="ListParagraph"/>
        <w:numPr>
          <w:ilvl w:val="0"/>
          <w:numId w:val="1"/>
        </w:numPr>
        <w:rPr>
          <w:rFonts w:ascii="Times New Roman" w:hAnsi="Times New Roman" w:cs="Times New Roman"/>
          <w:sz w:val="27"/>
          <w:szCs w:val="27"/>
          <w:u w:val="single"/>
        </w:rPr>
      </w:pPr>
      <w:r w:rsidRPr="00CE4FAD">
        <w:rPr>
          <w:rFonts w:ascii="Times New Roman" w:hAnsi="Times New Roman" w:cs="Times New Roman"/>
          <w:sz w:val="27"/>
          <w:szCs w:val="27"/>
          <w:u w:val="single"/>
        </w:rPr>
        <w:t>Data Cleaning and Preprocessing:</w:t>
      </w:r>
    </w:p>
    <w:p w14:paraId="74527C7E" w14:textId="77777777" w:rsidR="00BE7BFF" w:rsidRPr="0085648E" w:rsidRDefault="00BE7BFF" w:rsidP="0085648E">
      <w:pPr>
        <w:pStyle w:val="ListParagraph"/>
        <w:rPr>
          <w:rFonts w:ascii="Times New Roman" w:hAnsi="Times New Roman" w:cs="Times New Roman"/>
          <w:sz w:val="27"/>
          <w:szCs w:val="27"/>
        </w:rPr>
      </w:pPr>
      <w:r w:rsidRPr="0085648E">
        <w:rPr>
          <w:rFonts w:ascii="Times New Roman" w:hAnsi="Times New Roman" w:cs="Times New Roman"/>
          <w:sz w:val="27"/>
          <w:szCs w:val="27"/>
        </w:rPr>
        <w:t>Approach: The initial step involved cleaning the dataset, handling missing values, and ensuring data integrity. This ensured a reliable dataset for subsequent analysis.</w:t>
      </w:r>
    </w:p>
    <w:p w14:paraId="478FFC00" w14:textId="77777777" w:rsidR="0085648E" w:rsidRPr="00CE4FAD" w:rsidRDefault="00BE7BFF" w:rsidP="0085648E">
      <w:pPr>
        <w:pStyle w:val="ListParagraph"/>
        <w:numPr>
          <w:ilvl w:val="0"/>
          <w:numId w:val="1"/>
        </w:numPr>
        <w:rPr>
          <w:rFonts w:ascii="Times New Roman" w:hAnsi="Times New Roman" w:cs="Times New Roman"/>
          <w:sz w:val="27"/>
          <w:szCs w:val="27"/>
          <w:u w:val="single"/>
        </w:rPr>
      </w:pPr>
      <w:r w:rsidRPr="00CE4FAD">
        <w:rPr>
          <w:rFonts w:ascii="Times New Roman" w:hAnsi="Times New Roman" w:cs="Times New Roman"/>
          <w:sz w:val="27"/>
          <w:szCs w:val="27"/>
          <w:u w:val="single"/>
        </w:rPr>
        <w:t>Descriptive Statistics:</w:t>
      </w:r>
    </w:p>
    <w:p w14:paraId="7250AE27" w14:textId="152BACC7" w:rsidR="00BE7BFF" w:rsidRPr="0085648E" w:rsidRDefault="00BE7BFF" w:rsidP="0085648E">
      <w:pPr>
        <w:pStyle w:val="ListParagraph"/>
        <w:rPr>
          <w:rFonts w:ascii="Times New Roman" w:hAnsi="Times New Roman" w:cs="Times New Roman"/>
          <w:sz w:val="27"/>
          <w:szCs w:val="27"/>
        </w:rPr>
      </w:pPr>
      <w:r w:rsidRPr="0085648E">
        <w:rPr>
          <w:rFonts w:ascii="Times New Roman" w:hAnsi="Times New Roman" w:cs="Times New Roman"/>
          <w:sz w:val="27"/>
          <w:szCs w:val="27"/>
        </w:rPr>
        <w:t>Approach: Descriptive statistics, such as mean, median, mode, and standard deviation, were calculated to provide a summary of the central tendencies and dispersions in the nutritional data.</w:t>
      </w:r>
    </w:p>
    <w:p w14:paraId="03810618" w14:textId="77777777" w:rsidR="0085648E" w:rsidRPr="00CE4FAD" w:rsidRDefault="00BE7BFF" w:rsidP="0085648E">
      <w:pPr>
        <w:pStyle w:val="ListParagraph"/>
        <w:numPr>
          <w:ilvl w:val="0"/>
          <w:numId w:val="1"/>
        </w:numPr>
        <w:rPr>
          <w:rFonts w:ascii="Times New Roman" w:hAnsi="Times New Roman" w:cs="Times New Roman"/>
          <w:sz w:val="27"/>
          <w:szCs w:val="27"/>
          <w:u w:val="single"/>
        </w:rPr>
      </w:pPr>
      <w:r w:rsidRPr="00CE4FAD">
        <w:rPr>
          <w:rFonts w:ascii="Times New Roman" w:hAnsi="Times New Roman" w:cs="Times New Roman"/>
          <w:sz w:val="27"/>
          <w:szCs w:val="27"/>
          <w:u w:val="single"/>
        </w:rPr>
        <w:t>Categorical Analysis:</w:t>
      </w:r>
    </w:p>
    <w:p w14:paraId="4F5FC5B6" w14:textId="66CDE2C1" w:rsidR="00BE7BFF" w:rsidRPr="0085648E" w:rsidRDefault="00BE7BFF" w:rsidP="0085648E">
      <w:pPr>
        <w:pStyle w:val="ListParagraph"/>
        <w:rPr>
          <w:rFonts w:ascii="Times New Roman" w:hAnsi="Times New Roman" w:cs="Times New Roman"/>
          <w:sz w:val="27"/>
          <w:szCs w:val="27"/>
        </w:rPr>
      </w:pPr>
      <w:r w:rsidRPr="0085648E">
        <w:rPr>
          <w:rFonts w:ascii="Times New Roman" w:hAnsi="Times New Roman" w:cs="Times New Roman"/>
          <w:sz w:val="27"/>
          <w:szCs w:val="27"/>
        </w:rPr>
        <w:t>Approach: Categorizing menu items into groups such as burgers, fries, salads, and beverages allowed for a categorical analysis of nutritional patterns. Aggregating and comparing nutritional values across these categories revealed insights into the varying dietary impacts of different food types.</w:t>
      </w:r>
    </w:p>
    <w:p w14:paraId="6DFEC450" w14:textId="696BDD50" w:rsidR="00BE7BFF" w:rsidRPr="00CE4FAD" w:rsidRDefault="00BE7BFF" w:rsidP="00BE7BFF">
      <w:pPr>
        <w:pStyle w:val="ListParagraph"/>
        <w:numPr>
          <w:ilvl w:val="0"/>
          <w:numId w:val="1"/>
        </w:numPr>
        <w:rPr>
          <w:rFonts w:ascii="Times New Roman" w:hAnsi="Times New Roman" w:cs="Times New Roman"/>
          <w:sz w:val="27"/>
          <w:szCs w:val="27"/>
          <w:u w:val="single"/>
        </w:rPr>
      </w:pPr>
      <w:r w:rsidRPr="00CE4FAD">
        <w:rPr>
          <w:rFonts w:ascii="Times New Roman" w:hAnsi="Times New Roman" w:cs="Times New Roman"/>
          <w:sz w:val="27"/>
          <w:szCs w:val="27"/>
          <w:u w:val="single"/>
        </w:rPr>
        <w:t>Caloric Analysis:</w:t>
      </w:r>
    </w:p>
    <w:p w14:paraId="616E726B" w14:textId="0AD83A2C" w:rsidR="00E91859" w:rsidRDefault="00BE7BFF" w:rsidP="00A11C3E">
      <w:pPr>
        <w:pStyle w:val="ListParagraph"/>
        <w:rPr>
          <w:rFonts w:ascii="Times New Roman" w:hAnsi="Times New Roman" w:cs="Times New Roman"/>
          <w:sz w:val="27"/>
          <w:szCs w:val="27"/>
        </w:rPr>
      </w:pPr>
      <w:r w:rsidRPr="0085648E">
        <w:rPr>
          <w:rFonts w:ascii="Times New Roman" w:hAnsi="Times New Roman" w:cs="Times New Roman"/>
          <w:sz w:val="27"/>
          <w:szCs w:val="27"/>
        </w:rPr>
        <w:t>Approach: The caloric content of menu items was a focal point. Visualizations, such as histograms and box plots,</w:t>
      </w:r>
      <w:r w:rsidR="00083A89">
        <w:rPr>
          <w:rFonts w:ascii="Times New Roman" w:hAnsi="Times New Roman" w:cs="Times New Roman"/>
          <w:sz w:val="27"/>
          <w:szCs w:val="27"/>
        </w:rPr>
        <w:t xml:space="preserve"> </w:t>
      </w:r>
      <w:r w:rsidRPr="0085648E">
        <w:rPr>
          <w:rFonts w:ascii="Times New Roman" w:hAnsi="Times New Roman" w:cs="Times New Roman"/>
          <w:sz w:val="27"/>
          <w:szCs w:val="27"/>
        </w:rPr>
        <w:t xml:space="preserve">used to identify </w:t>
      </w:r>
      <w:r w:rsidR="00A11C3E">
        <w:rPr>
          <w:rFonts w:ascii="Times New Roman" w:hAnsi="Times New Roman" w:cs="Times New Roman"/>
          <w:sz w:val="27"/>
          <w:szCs w:val="27"/>
        </w:rPr>
        <w:t>calor</w:t>
      </w:r>
      <w:r w:rsidR="00083A89">
        <w:rPr>
          <w:rFonts w:ascii="Times New Roman" w:hAnsi="Times New Roman" w:cs="Times New Roman"/>
          <w:sz w:val="27"/>
          <w:szCs w:val="27"/>
        </w:rPr>
        <w:t>ies</w:t>
      </w:r>
      <w:ins w:id="0" w:author="Microsoft Word" w:date="2023-11-10T21:27:00Z">
        <w:r w:rsidR="00CE4FAD">
          <w:rPr>
            <w:rFonts w:ascii="Times New Roman" w:hAnsi="Times New Roman" w:cs="Times New Roman"/>
            <w:sz w:val="27"/>
            <w:szCs w:val="27"/>
          </w:rPr>
          <w:t>.</w:t>
        </w:r>
      </w:ins>
    </w:p>
    <w:p w14:paraId="75A86625" w14:textId="77777777" w:rsidR="00E3299A" w:rsidRDefault="00F51147" w:rsidP="00E3299A">
      <w:pPr>
        <w:pStyle w:val="ListParagraph"/>
        <w:jc w:val="center"/>
        <w:rPr>
          <w:rFonts w:ascii="Times New Roman" w:hAnsi="Times New Roman" w:cs="Times New Roman"/>
          <w:b/>
          <w:bCs/>
          <w:sz w:val="44"/>
          <w:szCs w:val="44"/>
          <w:u w:val="single"/>
        </w:rPr>
      </w:pPr>
      <w:r w:rsidRPr="00F51147">
        <w:rPr>
          <w:rFonts w:ascii="Times New Roman" w:hAnsi="Times New Roman" w:cs="Times New Roman"/>
          <w:b/>
          <w:bCs/>
          <w:sz w:val="44"/>
          <w:szCs w:val="44"/>
          <w:u w:val="single"/>
        </w:rPr>
        <w:t>Data Description</w:t>
      </w:r>
    </w:p>
    <w:p w14:paraId="38DC29F9" w14:textId="77777777" w:rsid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lastRenderedPageBreak/>
        <w:t>It seems like you've listed several columns that you want information on from the data</w:t>
      </w:r>
      <w:r>
        <w:rPr>
          <w:rFonts w:ascii="Times New Roman" w:hAnsi="Times New Roman" w:cs="Times New Roman"/>
          <w:sz w:val="27"/>
          <w:szCs w:val="27"/>
        </w:rPr>
        <w:t>s</w:t>
      </w:r>
      <w:r w:rsidRPr="00E3299A">
        <w:rPr>
          <w:rFonts w:ascii="Times New Roman" w:hAnsi="Times New Roman" w:cs="Times New Roman"/>
          <w:sz w:val="27"/>
          <w:szCs w:val="27"/>
        </w:rPr>
        <w:t>et. Let's break down the meaning of each column:</w:t>
      </w:r>
    </w:p>
    <w:p w14:paraId="7DA7840D" w14:textId="31AF2AD0" w:rsidR="00E3299A" w:rsidRPr="00E3299A" w:rsidRDefault="00E3299A" w:rsidP="00E3299A">
      <w:pPr>
        <w:rPr>
          <w:rFonts w:ascii="Times New Roman" w:hAnsi="Times New Roman" w:cs="Times New Roman"/>
          <w:sz w:val="27"/>
          <w:szCs w:val="27"/>
          <w:u w:val="single"/>
        </w:rPr>
      </w:pPr>
      <w:r w:rsidRPr="00E3299A">
        <w:rPr>
          <w:rFonts w:ascii="Times New Roman" w:hAnsi="Times New Roman" w:cs="Times New Roman"/>
          <w:sz w:val="27"/>
          <w:szCs w:val="27"/>
          <w:u w:val="single"/>
        </w:rPr>
        <w:t>1.Menu Category:</w:t>
      </w:r>
    </w:p>
    <w:p w14:paraId="3FC2ECC1" w14:textId="689EC142"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Description:  This column likely represents the category to which the menu item belongs, such as burgers, fries, salads, beverages, etc.</w:t>
      </w:r>
    </w:p>
    <w:p w14:paraId="5FE3ACA6" w14:textId="77777777"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Type: Categorical (String)</w:t>
      </w:r>
    </w:p>
    <w:p w14:paraId="073C3B65" w14:textId="77777777" w:rsidR="00E3299A" w:rsidRPr="00E3299A" w:rsidRDefault="00E3299A" w:rsidP="00E3299A">
      <w:pPr>
        <w:rPr>
          <w:rFonts w:ascii="Times New Roman" w:hAnsi="Times New Roman" w:cs="Times New Roman"/>
          <w:sz w:val="27"/>
          <w:szCs w:val="27"/>
          <w:u w:val="single"/>
        </w:rPr>
      </w:pPr>
      <w:r w:rsidRPr="00E3299A">
        <w:rPr>
          <w:rFonts w:ascii="Times New Roman" w:hAnsi="Times New Roman" w:cs="Times New Roman"/>
          <w:sz w:val="27"/>
          <w:szCs w:val="27"/>
          <w:u w:val="single"/>
        </w:rPr>
        <w:t>2. Menu Items:</w:t>
      </w:r>
    </w:p>
    <w:p w14:paraId="0312062B" w14:textId="23D7F12D"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Description</w:t>
      </w:r>
      <w:r>
        <w:rPr>
          <w:rFonts w:ascii="Times New Roman" w:hAnsi="Times New Roman" w:cs="Times New Roman"/>
          <w:sz w:val="27"/>
          <w:szCs w:val="27"/>
        </w:rPr>
        <w:t xml:space="preserve">: </w:t>
      </w:r>
      <w:r w:rsidRPr="00E3299A">
        <w:rPr>
          <w:rFonts w:ascii="Times New Roman" w:hAnsi="Times New Roman" w:cs="Times New Roman"/>
          <w:sz w:val="27"/>
          <w:szCs w:val="27"/>
        </w:rPr>
        <w:t>This column provides the names of specific McDonald's menu items.</w:t>
      </w:r>
    </w:p>
    <w:p w14:paraId="65834EE6" w14:textId="40E17741"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Type: Categorical (String)</w:t>
      </w:r>
    </w:p>
    <w:p w14:paraId="41C6EAD7" w14:textId="77777777" w:rsidR="00E3299A" w:rsidRPr="00E3299A" w:rsidRDefault="00E3299A" w:rsidP="00E3299A">
      <w:pPr>
        <w:rPr>
          <w:rFonts w:ascii="Times New Roman" w:hAnsi="Times New Roman" w:cs="Times New Roman"/>
          <w:sz w:val="27"/>
          <w:szCs w:val="27"/>
          <w:u w:val="single"/>
        </w:rPr>
      </w:pPr>
      <w:r w:rsidRPr="00E3299A">
        <w:rPr>
          <w:rFonts w:ascii="Times New Roman" w:hAnsi="Times New Roman" w:cs="Times New Roman"/>
          <w:sz w:val="27"/>
          <w:szCs w:val="27"/>
          <w:u w:val="single"/>
        </w:rPr>
        <w:t>3. Per Serve Size:</w:t>
      </w:r>
    </w:p>
    <w:p w14:paraId="5F055007" w14:textId="3F2E91CC"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Description: Represents the serving size of the menu item, typically provided in grams or another standardized unit.</w:t>
      </w:r>
    </w:p>
    <w:p w14:paraId="69DC14E0" w14:textId="02D92DC4"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Type: Numerical (Float)</w:t>
      </w:r>
    </w:p>
    <w:p w14:paraId="5E974818" w14:textId="77777777" w:rsidR="00E3299A" w:rsidRPr="00E3299A" w:rsidRDefault="00E3299A" w:rsidP="00E3299A">
      <w:pPr>
        <w:rPr>
          <w:rFonts w:ascii="Times New Roman" w:hAnsi="Times New Roman" w:cs="Times New Roman"/>
          <w:sz w:val="27"/>
          <w:szCs w:val="27"/>
          <w:u w:val="single"/>
        </w:rPr>
      </w:pPr>
      <w:r w:rsidRPr="00E3299A">
        <w:rPr>
          <w:rFonts w:ascii="Times New Roman" w:hAnsi="Times New Roman" w:cs="Times New Roman"/>
          <w:sz w:val="27"/>
          <w:szCs w:val="27"/>
          <w:u w:val="single"/>
        </w:rPr>
        <w:t>4. Energy (kCal):</w:t>
      </w:r>
    </w:p>
    <w:p w14:paraId="290F1E0B" w14:textId="0E788BCE"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Description: Indicates the total energy content of the menu item in calories.</w:t>
      </w:r>
    </w:p>
    <w:p w14:paraId="440049E3" w14:textId="6CF46343"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Type: Numerical (Integer)</w:t>
      </w:r>
    </w:p>
    <w:p w14:paraId="07F38A49" w14:textId="77777777" w:rsidR="00E3299A" w:rsidRPr="00E3299A" w:rsidRDefault="00E3299A" w:rsidP="00E3299A">
      <w:pPr>
        <w:rPr>
          <w:rFonts w:ascii="Times New Roman" w:hAnsi="Times New Roman" w:cs="Times New Roman"/>
          <w:sz w:val="27"/>
          <w:szCs w:val="27"/>
          <w:u w:val="single"/>
        </w:rPr>
      </w:pPr>
      <w:r w:rsidRPr="00E3299A">
        <w:rPr>
          <w:rFonts w:ascii="Times New Roman" w:hAnsi="Times New Roman" w:cs="Times New Roman"/>
          <w:sz w:val="27"/>
          <w:szCs w:val="27"/>
          <w:u w:val="single"/>
        </w:rPr>
        <w:t>5. Protein (g):</w:t>
      </w:r>
    </w:p>
    <w:p w14:paraId="42E0BD85" w14:textId="77777777" w:rsid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Description: Represents the amount of protein in grams in the menu item.</w:t>
      </w:r>
    </w:p>
    <w:p w14:paraId="5B06BFC6" w14:textId="41F6FC3E"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Type: Numerical (Float)</w:t>
      </w:r>
    </w:p>
    <w:p w14:paraId="551EFC44" w14:textId="77777777" w:rsidR="00E3299A" w:rsidRPr="00E3299A" w:rsidRDefault="00E3299A" w:rsidP="00E3299A">
      <w:pPr>
        <w:rPr>
          <w:rFonts w:ascii="Times New Roman" w:hAnsi="Times New Roman" w:cs="Times New Roman"/>
          <w:sz w:val="27"/>
          <w:szCs w:val="27"/>
          <w:u w:val="single"/>
        </w:rPr>
      </w:pPr>
      <w:r w:rsidRPr="00E3299A">
        <w:rPr>
          <w:rFonts w:ascii="Times New Roman" w:hAnsi="Times New Roman" w:cs="Times New Roman"/>
          <w:sz w:val="27"/>
          <w:szCs w:val="27"/>
          <w:u w:val="single"/>
        </w:rPr>
        <w:t>6. Total Fat (g):</w:t>
      </w:r>
    </w:p>
    <w:p w14:paraId="7FC88BCB" w14:textId="1B52D685"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Description: Denotes the total fat content in grams within the menu item.</w:t>
      </w:r>
    </w:p>
    <w:p w14:paraId="4BA7D97D" w14:textId="4AD8525E"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Type: Numerical (Float)</w:t>
      </w:r>
    </w:p>
    <w:p w14:paraId="2BAB7ECF" w14:textId="77777777" w:rsidR="00E3299A" w:rsidRPr="00E3299A" w:rsidRDefault="00E3299A" w:rsidP="00E3299A">
      <w:pPr>
        <w:rPr>
          <w:rFonts w:ascii="Times New Roman" w:hAnsi="Times New Roman" w:cs="Times New Roman"/>
          <w:sz w:val="27"/>
          <w:szCs w:val="27"/>
          <w:u w:val="single"/>
        </w:rPr>
      </w:pPr>
      <w:r w:rsidRPr="00E3299A">
        <w:rPr>
          <w:rFonts w:ascii="Times New Roman" w:hAnsi="Times New Roman" w:cs="Times New Roman"/>
          <w:sz w:val="27"/>
          <w:szCs w:val="27"/>
          <w:u w:val="single"/>
        </w:rPr>
        <w:t>7. Sat Fat (g):</w:t>
      </w:r>
    </w:p>
    <w:p w14:paraId="3787A665" w14:textId="77777777" w:rsid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Description: Specifies the amount of saturated fat in grams.</w:t>
      </w:r>
    </w:p>
    <w:p w14:paraId="12078AFB" w14:textId="36050698"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Type: Numerical (Float)</w:t>
      </w:r>
    </w:p>
    <w:p w14:paraId="223A0623" w14:textId="77777777" w:rsidR="00E3299A" w:rsidRPr="00E3299A" w:rsidRDefault="00E3299A" w:rsidP="00E3299A">
      <w:pPr>
        <w:rPr>
          <w:rFonts w:ascii="Times New Roman" w:hAnsi="Times New Roman" w:cs="Times New Roman"/>
          <w:sz w:val="27"/>
          <w:szCs w:val="27"/>
          <w:u w:val="single"/>
        </w:rPr>
      </w:pPr>
      <w:r w:rsidRPr="00E3299A">
        <w:rPr>
          <w:rFonts w:ascii="Times New Roman" w:hAnsi="Times New Roman" w:cs="Times New Roman"/>
          <w:sz w:val="27"/>
          <w:szCs w:val="27"/>
          <w:u w:val="single"/>
        </w:rPr>
        <w:t>8. Trans Fat (g):</w:t>
      </w:r>
    </w:p>
    <w:p w14:paraId="70797E83" w14:textId="77777777" w:rsid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Description: Indicates the quantity of trans fat in grams.</w:t>
      </w:r>
    </w:p>
    <w:p w14:paraId="2C1079A9" w14:textId="51B77B06"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Type: Numerical (Float)</w:t>
      </w:r>
    </w:p>
    <w:p w14:paraId="0F1802D8" w14:textId="77777777" w:rsidR="00E3299A" w:rsidRPr="00E3299A" w:rsidRDefault="00E3299A" w:rsidP="00E3299A">
      <w:pPr>
        <w:pStyle w:val="ListParagraph"/>
        <w:rPr>
          <w:rFonts w:ascii="Times New Roman" w:hAnsi="Times New Roman" w:cs="Times New Roman"/>
          <w:sz w:val="27"/>
          <w:szCs w:val="27"/>
        </w:rPr>
      </w:pPr>
    </w:p>
    <w:p w14:paraId="0E1A2B31" w14:textId="77777777" w:rsidR="00E3299A" w:rsidRPr="00E3299A" w:rsidRDefault="00E3299A" w:rsidP="00E3299A">
      <w:pPr>
        <w:rPr>
          <w:rFonts w:ascii="Times New Roman" w:hAnsi="Times New Roman" w:cs="Times New Roman"/>
          <w:sz w:val="27"/>
          <w:szCs w:val="27"/>
          <w:u w:val="single"/>
        </w:rPr>
      </w:pPr>
      <w:r w:rsidRPr="00E3299A">
        <w:rPr>
          <w:rFonts w:ascii="Times New Roman" w:hAnsi="Times New Roman" w:cs="Times New Roman"/>
          <w:sz w:val="27"/>
          <w:szCs w:val="27"/>
          <w:u w:val="single"/>
        </w:rPr>
        <w:lastRenderedPageBreak/>
        <w:t>9. Cholesterol (mg):</w:t>
      </w:r>
    </w:p>
    <w:p w14:paraId="3F733C40" w14:textId="77777777"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Description: Represents the cholesterol content in milligrams.</w:t>
      </w:r>
    </w:p>
    <w:p w14:paraId="1DF181D1" w14:textId="6F02D5B1"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Type: Numerical (Integer)</w:t>
      </w:r>
    </w:p>
    <w:p w14:paraId="49DD656F" w14:textId="77777777" w:rsidR="00E3299A" w:rsidRPr="00E3299A" w:rsidRDefault="00E3299A" w:rsidP="00E3299A">
      <w:pPr>
        <w:rPr>
          <w:rFonts w:ascii="Times New Roman" w:hAnsi="Times New Roman" w:cs="Times New Roman"/>
          <w:sz w:val="27"/>
          <w:szCs w:val="27"/>
          <w:u w:val="single"/>
        </w:rPr>
      </w:pPr>
      <w:r w:rsidRPr="00E3299A">
        <w:rPr>
          <w:rFonts w:ascii="Times New Roman" w:hAnsi="Times New Roman" w:cs="Times New Roman"/>
          <w:sz w:val="27"/>
          <w:szCs w:val="27"/>
          <w:u w:val="single"/>
        </w:rPr>
        <w:t>10. Total Carbohydrates:</w:t>
      </w:r>
    </w:p>
    <w:p w14:paraId="28FFD87F" w14:textId="77777777" w:rsid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Description: Denotes the total carbohydrate content in grams.</w:t>
      </w:r>
    </w:p>
    <w:p w14:paraId="68D3798C" w14:textId="67165C15"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Type: Numerical (Float)</w:t>
      </w:r>
    </w:p>
    <w:p w14:paraId="35CE29EA" w14:textId="320F00C7" w:rsidR="00F51147"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These columns collectively provide a comprehensive overview of the nutritional composition of McDonald's menu items. The categorical columns (Menu Category and Menu Items) offer a way to categorize and identify specific food items, while the numerical columns provide detailed information on serving sizes and nutritional content, including energy, protein, fat, cholesterol, and carbohydrates. Understanding these columns allows for a deeper exploration of the dataset, enabling analyses such as categorizing food items, identifying trends, and assessing nutritional profiles.</w:t>
      </w:r>
    </w:p>
    <w:p w14:paraId="7B87CA1E" w14:textId="77777777" w:rsidR="00952D93" w:rsidRDefault="00952D93" w:rsidP="00E3299A">
      <w:pPr>
        <w:rPr>
          <w:rFonts w:ascii="Times New Roman" w:hAnsi="Times New Roman" w:cs="Times New Roman"/>
          <w:sz w:val="27"/>
          <w:szCs w:val="27"/>
        </w:rPr>
      </w:pPr>
    </w:p>
    <w:p w14:paraId="7BAF6381" w14:textId="77777777" w:rsidR="00952D93" w:rsidRDefault="00952D93" w:rsidP="00E3299A">
      <w:pPr>
        <w:rPr>
          <w:rFonts w:ascii="Times New Roman" w:hAnsi="Times New Roman" w:cs="Times New Roman"/>
          <w:sz w:val="27"/>
          <w:szCs w:val="27"/>
        </w:rPr>
      </w:pPr>
    </w:p>
    <w:p w14:paraId="36E7A921" w14:textId="77777777" w:rsidR="00952D93" w:rsidRDefault="00952D93" w:rsidP="00E3299A">
      <w:pPr>
        <w:rPr>
          <w:rFonts w:ascii="Times New Roman" w:hAnsi="Times New Roman" w:cs="Times New Roman"/>
          <w:sz w:val="27"/>
          <w:szCs w:val="27"/>
        </w:rPr>
      </w:pPr>
    </w:p>
    <w:p w14:paraId="4EF82BFD" w14:textId="77777777" w:rsidR="00952D93" w:rsidRDefault="00952D93" w:rsidP="00E3299A">
      <w:pPr>
        <w:rPr>
          <w:rFonts w:ascii="Times New Roman" w:hAnsi="Times New Roman" w:cs="Times New Roman"/>
          <w:sz w:val="27"/>
          <w:szCs w:val="27"/>
        </w:rPr>
      </w:pPr>
    </w:p>
    <w:p w14:paraId="5569D74C" w14:textId="77777777" w:rsidR="00952D93" w:rsidRDefault="00952D93" w:rsidP="00E3299A">
      <w:pPr>
        <w:rPr>
          <w:rFonts w:ascii="Times New Roman" w:hAnsi="Times New Roman" w:cs="Times New Roman"/>
          <w:sz w:val="27"/>
          <w:szCs w:val="27"/>
        </w:rPr>
      </w:pPr>
    </w:p>
    <w:p w14:paraId="2A787250" w14:textId="77777777" w:rsidR="00952D93" w:rsidRDefault="00952D93" w:rsidP="00E3299A">
      <w:pPr>
        <w:rPr>
          <w:rFonts w:ascii="Times New Roman" w:hAnsi="Times New Roman" w:cs="Times New Roman"/>
          <w:sz w:val="27"/>
          <w:szCs w:val="27"/>
        </w:rPr>
      </w:pPr>
    </w:p>
    <w:p w14:paraId="70792BDA" w14:textId="77777777" w:rsidR="00952D93" w:rsidRDefault="00952D93" w:rsidP="00E3299A">
      <w:pPr>
        <w:rPr>
          <w:rFonts w:ascii="Times New Roman" w:hAnsi="Times New Roman" w:cs="Times New Roman"/>
          <w:sz w:val="27"/>
          <w:szCs w:val="27"/>
        </w:rPr>
      </w:pPr>
    </w:p>
    <w:p w14:paraId="1B3BF9B3" w14:textId="77777777" w:rsidR="00952D93" w:rsidRDefault="00952D93" w:rsidP="00E3299A">
      <w:pPr>
        <w:rPr>
          <w:rFonts w:ascii="Times New Roman" w:hAnsi="Times New Roman" w:cs="Times New Roman"/>
          <w:sz w:val="27"/>
          <w:szCs w:val="27"/>
        </w:rPr>
      </w:pPr>
    </w:p>
    <w:p w14:paraId="49B52E38" w14:textId="77777777" w:rsidR="00952D93" w:rsidRDefault="00952D93" w:rsidP="00E3299A">
      <w:pPr>
        <w:rPr>
          <w:rFonts w:ascii="Times New Roman" w:hAnsi="Times New Roman" w:cs="Times New Roman"/>
          <w:sz w:val="27"/>
          <w:szCs w:val="27"/>
        </w:rPr>
      </w:pPr>
    </w:p>
    <w:p w14:paraId="0F1F2AC4" w14:textId="77777777" w:rsidR="00952D93" w:rsidRDefault="00952D93" w:rsidP="00E3299A">
      <w:pPr>
        <w:rPr>
          <w:rFonts w:ascii="Times New Roman" w:hAnsi="Times New Roman" w:cs="Times New Roman"/>
          <w:sz w:val="27"/>
          <w:szCs w:val="27"/>
        </w:rPr>
      </w:pPr>
    </w:p>
    <w:p w14:paraId="6E02FAFC" w14:textId="77777777" w:rsidR="00952D93" w:rsidRDefault="00952D93" w:rsidP="00E3299A">
      <w:pPr>
        <w:rPr>
          <w:rFonts w:ascii="Times New Roman" w:hAnsi="Times New Roman" w:cs="Times New Roman"/>
          <w:sz w:val="27"/>
          <w:szCs w:val="27"/>
        </w:rPr>
      </w:pPr>
    </w:p>
    <w:p w14:paraId="1E9CF6B0" w14:textId="77777777" w:rsidR="00952D93" w:rsidRDefault="00952D93" w:rsidP="00E3299A">
      <w:pPr>
        <w:rPr>
          <w:rFonts w:ascii="Times New Roman" w:hAnsi="Times New Roman" w:cs="Times New Roman"/>
          <w:sz w:val="27"/>
          <w:szCs w:val="27"/>
        </w:rPr>
      </w:pPr>
    </w:p>
    <w:p w14:paraId="3DCFF514" w14:textId="77777777" w:rsidR="00952D93" w:rsidRDefault="00952D93" w:rsidP="00E3299A">
      <w:pPr>
        <w:rPr>
          <w:rFonts w:ascii="Times New Roman" w:hAnsi="Times New Roman" w:cs="Times New Roman"/>
          <w:sz w:val="27"/>
          <w:szCs w:val="27"/>
        </w:rPr>
      </w:pPr>
    </w:p>
    <w:p w14:paraId="273F17D1" w14:textId="77777777" w:rsidR="00952D93" w:rsidRDefault="00952D93" w:rsidP="00E3299A">
      <w:pPr>
        <w:rPr>
          <w:rFonts w:ascii="Times New Roman" w:hAnsi="Times New Roman" w:cs="Times New Roman"/>
          <w:sz w:val="27"/>
          <w:szCs w:val="27"/>
        </w:rPr>
      </w:pPr>
    </w:p>
    <w:p w14:paraId="4ADE0632" w14:textId="77777777" w:rsidR="00952D93" w:rsidRDefault="00952D93" w:rsidP="00E3299A">
      <w:pPr>
        <w:rPr>
          <w:rFonts w:ascii="Times New Roman" w:hAnsi="Times New Roman" w:cs="Times New Roman"/>
          <w:sz w:val="27"/>
          <w:szCs w:val="27"/>
        </w:rPr>
      </w:pPr>
    </w:p>
    <w:p w14:paraId="4B2ED105" w14:textId="76ABF8C0" w:rsidR="00952D93" w:rsidRDefault="00952D93" w:rsidP="00952D93">
      <w:pPr>
        <w:jc w:val="center"/>
        <w:rPr>
          <w:rFonts w:ascii="Times New Roman" w:hAnsi="Times New Roman" w:cs="Times New Roman"/>
          <w:b/>
          <w:bCs/>
          <w:sz w:val="44"/>
          <w:szCs w:val="44"/>
          <w:u w:val="single"/>
        </w:rPr>
      </w:pPr>
      <w:r w:rsidRPr="00952D93">
        <w:rPr>
          <w:rFonts w:ascii="Times New Roman" w:hAnsi="Times New Roman" w:cs="Times New Roman"/>
          <w:b/>
          <w:bCs/>
          <w:sz w:val="44"/>
          <w:szCs w:val="44"/>
          <w:u w:val="single"/>
        </w:rPr>
        <w:t>Data Cleaning</w:t>
      </w:r>
    </w:p>
    <w:p w14:paraId="7BB35463" w14:textId="1DDB696F" w:rsidR="00346E80" w:rsidRPr="004F6570" w:rsidRDefault="00346E80" w:rsidP="00346E80">
      <w:pPr>
        <w:jc w:val="both"/>
        <w:rPr>
          <w:rFonts w:ascii="Times New Roman" w:hAnsi="Times New Roman" w:cs="Times New Roman"/>
          <w:sz w:val="27"/>
          <w:szCs w:val="27"/>
          <w:u w:val="single"/>
        </w:rPr>
      </w:pPr>
      <w:r w:rsidRPr="004F6570">
        <w:rPr>
          <w:rFonts w:ascii="Times New Roman" w:hAnsi="Times New Roman" w:cs="Times New Roman"/>
          <w:sz w:val="27"/>
          <w:szCs w:val="27"/>
          <w:u w:val="single"/>
        </w:rPr>
        <w:lastRenderedPageBreak/>
        <w:t>1. Handling Missing Values:</w:t>
      </w:r>
    </w:p>
    <w:p w14:paraId="028C4016" w14:textId="77777777" w:rsidR="00346E80" w:rsidRDefault="00346E80" w:rsidP="00346E80">
      <w:pPr>
        <w:jc w:val="both"/>
        <w:rPr>
          <w:rFonts w:ascii="Times New Roman" w:hAnsi="Times New Roman" w:cs="Times New Roman"/>
          <w:sz w:val="27"/>
          <w:szCs w:val="27"/>
        </w:rPr>
      </w:pPr>
      <w:r>
        <w:rPr>
          <w:rFonts w:ascii="Times New Roman" w:hAnsi="Times New Roman" w:cs="Times New Roman"/>
          <w:sz w:val="27"/>
          <w:szCs w:val="27"/>
        </w:rPr>
        <w:t xml:space="preserve">- </w:t>
      </w:r>
      <w:r w:rsidRPr="00346E80">
        <w:rPr>
          <w:rFonts w:ascii="Times New Roman" w:hAnsi="Times New Roman" w:cs="Times New Roman"/>
          <w:sz w:val="27"/>
          <w:szCs w:val="27"/>
        </w:rPr>
        <w:t>Checked for missing values in all columns, focusing on the critical columns such as Menu Category, Menu Items, Per Serve Size, Energy (kCal), Protein (g), Total Fat (g), Sat Fat (g), Trans Fat (g), Cholesterol (mg), Total Carbohydrates (g).</w:t>
      </w:r>
    </w:p>
    <w:p w14:paraId="4CDECAC1" w14:textId="77777777" w:rsid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Employed Pandas functions like `isnull()` and `fillna()` to identify and handle missing values appropriately.</w:t>
      </w:r>
    </w:p>
    <w:p w14:paraId="1537B3CE" w14:textId="5CC24940" w:rsid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Decided whether to impute missing values, drop the corresponding rows, or utilize domain knowledge for manual filling based on the specific context of each column.</w:t>
      </w:r>
    </w:p>
    <w:p w14:paraId="04A3FF8F" w14:textId="77777777" w:rsidR="00346E80" w:rsidRPr="00346E80" w:rsidRDefault="00346E80" w:rsidP="00346E80">
      <w:pPr>
        <w:jc w:val="both"/>
        <w:rPr>
          <w:rFonts w:ascii="Times New Roman" w:hAnsi="Times New Roman" w:cs="Times New Roman"/>
          <w:sz w:val="27"/>
          <w:szCs w:val="27"/>
        </w:rPr>
      </w:pPr>
    </w:p>
    <w:p w14:paraId="14F99964" w14:textId="3AC88BD4" w:rsidR="00346E80" w:rsidRPr="004F6570" w:rsidRDefault="00346E80" w:rsidP="00346E80">
      <w:pPr>
        <w:jc w:val="both"/>
        <w:rPr>
          <w:rFonts w:ascii="Times New Roman" w:hAnsi="Times New Roman" w:cs="Times New Roman"/>
          <w:sz w:val="27"/>
          <w:szCs w:val="27"/>
          <w:u w:val="single"/>
        </w:rPr>
      </w:pPr>
      <w:r w:rsidRPr="004F6570">
        <w:rPr>
          <w:rFonts w:ascii="Times New Roman" w:hAnsi="Times New Roman" w:cs="Times New Roman"/>
          <w:sz w:val="27"/>
          <w:szCs w:val="27"/>
          <w:u w:val="single"/>
        </w:rPr>
        <w:t>2. Outlier Detection:</w:t>
      </w:r>
    </w:p>
    <w:p w14:paraId="505D76A8" w14:textId="77777777" w:rsid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Conducted exploratory data analysis (EDA) to identify potential outliers in numerical columns like Per Serve Size, Energy (kCal), Protein (g), Total Fat (g), Sat Fat (g), Trans Fat (g), Cholesterol (mg), Total Carbohydrates (g).</w:t>
      </w:r>
    </w:p>
    <w:p w14:paraId="74F46693" w14:textId="2A2E6174"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Utilized statistical methods, such as Z-scores or IQR (Interquartile Range), to identify and handle outliers. Decided on an appropriate threshold for outlier detection based on the distribution of the data.</w:t>
      </w:r>
    </w:p>
    <w:p w14:paraId="5F100A5D" w14:textId="77777777" w:rsidR="00346E80" w:rsidRPr="00346E80" w:rsidRDefault="00346E80" w:rsidP="00346E80">
      <w:pPr>
        <w:jc w:val="both"/>
        <w:rPr>
          <w:rFonts w:ascii="Times New Roman" w:hAnsi="Times New Roman" w:cs="Times New Roman"/>
          <w:sz w:val="27"/>
          <w:szCs w:val="27"/>
        </w:rPr>
      </w:pPr>
    </w:p>
    <w:p w14:paraId="056A8075" w14:textId="2FB6FC2E" w:rsidR="00346E80" w:rsidRPr="004F6570" w:rsidRDefault="00346E80" w:rsidP="00346E80">
      <w:pPr>
        <w:jc w:val="both"/>
        <w:rPr>
          <w:rFonts w:ascii="Times New Roman" w:hAnsi="Times New Roman" w:cs="Times New Roman"/>
          <w:sz w:val="27"/>
          <w:szCs w:val="27"/>
          <w:u w:val="single"/>
        </w:rPr>
      </w:pPr>
      <w:r w:rsidRPr="004F6570">
        <w:rPr>
          <w:rFonts w:ascii="Times New Roman" w:hAnsi="Times New Roman" w:cs="Times New Roman"/>
          <w:sz w:val="27"/>
          <w:szCs w:val="27"/>
          <w:u w:val="single"/>
        </w:rPr>
        <w:t>3. Consistency Checks:</w:t>
      </w:r>
    </w:p>
    <w:p w14:paraId="61CEC6D8" w14:textId="77777777"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xml:space="preserve">   - Ensured the consistency of categorical columns like Menu Category and Menu Items by checking for typos, inconsistencies, or irregularities in the naming conventions.</w:t>
      </w:r>
    </w:p>
    <w:p w14:paraId="54AF2B1A" w14:textId="77777777"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xml:space="preserve">   - Employed string matching techniques or manual inspection to identify and rectify any inconsistencies.</w:t>
      </w:r>
    </w:p>
    <w:p w14:paraId="5F156E18" w14:textId="77777777" w:rsidR="00346E80" w:rsidRPr="00346E80" w:rsidRDefault="00346E80" w:rsidP="00346E80">
      <w:pPr>
        <w:jc w:val="both"/>
        <w:rPr>
          <w:rFonts w:ascii="Times New Roman" w:hAnsi="Times New Roman" w:cs="Times New Roman"/>
          <w:sz w:val="27"/>
          <w:szCs w:val="27"/>
        </w:rPr>
      </w:pPr>
    </w:p>
    <w:p w14:paraId="542D6CE7" w14:textId="165BCAFC" w:rsidR="00346E80" w:rsidRPr="004F6570" w:rsidRDefault="00346E80" w:rsidP="00346E80">
      <w:pPr>
        <w:jc w:val="both"/>
        <w:rPr>
          <w:rFonts w:ascii="Times New Roman" w:hAnsi="Times New Roman" w:cs="Times New Roman"/>
          <w:sz w:val="27"/>
          <w:szCs w:val="27"/>
          <w:u w:val="single"/>
        </w:rPr>
      </w:pPr>
      <w:r w:rsidRPr="00346E80">
        <w:rPr>
          <w:rFonts w:ascii="Times New Roman" w:hAnsi="Times New Roman" w:cs="Times New Roman"/>
          <w:sz w:val="27"/>
          <w:szCs w:val="27"/>
        </w:rPr>
        <w:t xml:space="preserve">4. </w:t>
      </w:r>
      <w:r w:rsidRPr="004F6570">
        <w:rPr>
          <w:rFonts w:ascii="Times New Roman" w:hAnsi="Times New Roman" w:cs="Times New Roman"/>
          <w:sz w:val="27"/>
          <w:szCs w:val="27"/>
          <w:u w:val="single"/>
        </w:rPr>
        <w:t>Standardization of Serving Size:</w:t>
      </w:r>
    </w:p>
    <w:p w14:paraId="6DB7C01E" w14:textId="77777777"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xml:space="preserve">   - Assessed the Per Serve Size column for any inconsistencies in units or formats.</w:t>
      </w:r>
    </w:p>
    <w:p w14:paraId="3D5235CF" w14:textId="77777777"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xml:space="preserve">   - Standardized serving sizes to a consistent unit (e.g., grams) to ensure uniformity and meaningful comparisons.</w:t>
      </w:r>
    </w:p>
    <w:p w14:paraId="15E72A3B" w14:textId="77777777" w:rsidR="00346E80" w:rsidRPr="00346E80" w:rsidRDefault="00346E80" w:rsidP="00346E80">
      <w:pPr>
        <w:jc w:val="both"/>
        <w:rPr>
          <w:rFonts w:ascii="Times New Roman" w:hAnsi="Times New Roman" w:cs="Times New Roman"/>
          <w:sz w:val="27"/>
          <w:szCs w:val="27"/>
        </w:rPr>
      </w:pPr>
    </w:p>
    <w:p w14:paraId="4049C2B4" w14:textId="77777777" w:rsidR="00346E80" w:rsidRDefault="00346E80" w:rsidP="00346E80">
      <w:pPr>
        <w:jc w:val="both"/>
        <w:rPr>
          <w:rFonts w:ascii="Times New Roman" w:hAnsi="Times New Roman" w:cs="Times New Roman"/>
          <w:sz w:val="27"/>
          <w:szCs w:val="27"/>
        </w:rPr>
      </w:pPr>
    </w:p>
    <w:p w14:paraId="0FE58C62" w14:textId="77777777" w:rsidR="00346E80" w:rsidRDefault="00346E80" w:rsidP="00346E80">
      <w:pPr>
        <w:jc w:val="both"/>
        <w:rPr>
          <w:rFonts w:ascii="Times New Roman" w:hAnsi="Times New Roman" w:cs="Times New Roman"/>
          <w:sz w:val="27"/>
          <w:szCs w:val="27"/>
        </w:rPr>
      </w:pPr>
    </w:p>
    <w:p w14:paraId="604BDFB7" w14:textId="68BF59D1" w:rsidR="00346E80" w:rsidRPr="004F6570" w:rsidRDefault="00346E80" w:rsidP="00346E80">
      <w:pPr>
        <w:jc w:val="both"/>
        <w:rPr>
          <w:rFonts w:ascii="Times New Roman" w:hAnsi="Times New Roman" w:cs="Times New Roman"/>
          <w:sz w:val="27"/>
          <w:szCs w:val="27"/>
          <w:u w:val="single"/>
        </w:rPr>
      </w:pPr>
      <w:r w:rsidRPr="00346E80">
        <w:rPr>
          <w:rFonts w:ascii="Times New Roman" w:hAnsi="Times New Roman" w:cs="Times New Roman"/>
          <w:sz w:val="27"/>
          <w:szCs w:val="27"/>
        </w:rPr>
        <w:t>5</w:t>
      </w:r>
      <w:r w:rsidRPr="004F6570">
        <w:rPr>
          <w:rFonts w:ascii="Times New Roman" w:hAnsi="Times New Roman" w:cs="Times New Roman"/>
          <w:sz w:val="27"/>
          <w:szCs w:val="27"/>
          <w:u w:val="single"/>
        </w:rPr>
        <w:t>. Handling Duplicates:</w:t>
      </w:r>
    </w:p>
    <w:p w14:paraId="59D257DB" w14:textId="6BF577D1"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lastRenderedPageBreak/>
        <w:t>- Checked for and removed any duplicate rows to avoid redundancy in the dataset.</w:t>
      </w:r>
    </w:p>
    <w:p w14:paraId="7581475E" w14:textId="74473CD4"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Employed Pandas functions like `duplicated()` and `drop_duplicates()` to identify and handle duplicate entries.</w:t>
      </w:r>
    </w:p>
    <w:p w14:paraId="7B9BE70B" w14:textId="77777777" w:rsidR="00346E80" w:rsidRPr="00346E80" w:rsidRDefault="00346E80" w:rsidP="00346E80">
      <w:pPr>
        <w:jc w:val="both"/>
        <w:rPr>
          <w:rFonts w:ascii="Times New Roman" w:hAnsi="Times New Roman" w:cs="Times New Roman"/>
          <w:sz w:val="27"/>
          <w:szCs w:val="27"/>
        </w:rPr>
      </w:pPr>
    </w:p>
    <w:p w14:paraId="26FB819D" w14:textId="3B869D38" w:rsidR="00346E80" w:rsidRPr="004F6570" w:rsidRDefault="00346E80" w:rsidP="00346E80">
      <w:pPr>
        <w:jc w:val="both"/>
        <w:rPr>
          <w:rFonts w:ascii="Times New Roman" w:hAnsi="Times New Roman" w:cs="Times New Roman"/>
          <w:sz w:val="27"/>
          <w:szCs w:val="27"/>
          <w:u w:val="single"/>
        </w:rPr>
      </w:pPr>
      <w:r w:rsidRPr="00346E80">
        <w:rPr>
          <w:rFonts w:ascii="Times New Roman" w:hAnsi="Times New Roman" w:cs="Times New Roman"/>
          <w:sz w:val="27"/>
          <w:szCs w:val="27"/>
        </w:rPr>
        <w:t xml:space="preserve">6. </w:t>
      </w:r>
      <w:r w:rsidRPr="004F6570">
        <w:rPr>
          <w:rFonts w:ascii="Times New Roman" w:hAnsi="Times New Roman" w:cs="Times New Roman"/>
          <w:sz w:val="27"/>
          <w:szCs w:val="27"/>
          <w:u w:val="single"/>
        </w:rPr>
        <w:t>Data Type Conversion:</w:t>
      </w:r>
    </w:p>
    <w:p w14:paraId="19A83E2D" w14:textId="364A3CC5"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Ensured that numerical columns were represented in the appropriate data types (integer or float) to facilitate calculations and visualizations.</w:t>
      </w:r>
    </w:p>
    <w:p w14:paraId="66660B87" w14:textId="590A19B9"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Used Pandas functions like `astype()` for data type conversion.</w:t>
      </w:r>
    </w:p>
    <w:p w14:paraId="73D5294F" w14:textId="77777777" w:rsidR="00346E80" w:rsidRPr="00346E80" w:rsidRDefault="00346E80" w:rsidP="00346E80">
      <w:pPr>
        <w:jc w:val="both"/>
        <w:rPr>
          <w:rFonts w:ascii="Times New Roman" w:hAnsi="Times New Roman" w:cs="Times New Roman"/>
          <w:sz w:val="27"/>
          <w:szCs w:val="27"/>
        </w:rPr>
      </w:pPr>
    </w:p>
    <w:p w14:paraId="539EB1C9" w14:textId="1DBB6974" w:rsidR="00346E80" w:rsidRPr="004F6570" w:rsidRDefault="00346E80" w:rsidP="00346E80">
      <w:pPr>
        <w:jc w:val="both"/>
        <w:rPr>
          <w:rFonts w:ascii="Times New Roman" w:hAnsi="Times New Roman" w:cs="Times New Roman"/>
          <w:sz w:val="27"/>
          <w:szCs w:val="27"/>
          <w:u w:val="single"/>
        </w:rPr>
      </w:pPr>
      <w:r w:rsidRPr="00346E80">
        <w:rPr>
          <w:rFonts w:ascii="Times New Roman" w:hAnsi="Times New Roman" w:cs="Times New Roman"/>
          <w:sz w:val="27"/>
          <w:szCs w:val="27"/>
        </w:rPr>
        <w:t>7.</w:t>
      </w:r>
      <w:r>
        <w:rPr>
          <w:rFonts w:ascii="Times New Roman" w:hAnsi="Times New Roman" w:cs="Times New Roman"/>
          <w:sz w:val="27"/>
          <w:szCs w:val="27"/>
        </w:rPr>
        <w:t xml:space="preserve"> </w:t>
      </w:r>
      <w:r w:rsidRPr="004F6570">
        <w:rPr>
          <w:rFonts w:ascii="Times New Roman" w:hAnsi="Times New Roman" w:cs="Times New Roman"/>
          <w:sz w:val="27"/>
          <w:szCs w:val="27"/>
          <w:u w:val="single"/>
        </w:rPr>
        <w:t>Data Validation:</w:t>
      </w:r>
    </w:p>
    <w:p w14:paraId="0A17500D" w14:textId="39C93EE3"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Validated the data against any predefined constraints or business rules.</w:t>
      </w:r>
    </w:p>
    <w:p w14:paraId="3B66C902" w14:textId="787E69B2"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Ensured that numerical values fell within realistic ranges and that categorical values matched expected categories.</w:t>
      </w:r>
    </w:p>
    <w:p w14:paraId="713A13BC" w14:textId="77777777" w:rsidR="00346E80" w:rsidRPr="00346E80" w:rsidRDefault="00346E80" w:rsidP="00346E80">
      <w:pPr>
        <w:jc w:val="both"/>
        <w:rPr>
          <w:rFonts w:ascii="Times New Roman" w:hAnsi="Times New Roman" w:cs="Times New Roman"/>
          <w:sz w:val="27"/>
          <w:szCs w:val="27"/>
        </w:rPr>
      </w:pPr>
    </w:p>
    <w:p w14:paraId="5C141479" w14:textId="0F77A215" w:rsidR="00346E80" w:rsidRPr="004F6570" w:rsidRDefault="00346E80" w:rsidP="00346E80">
      <w:pPr>
        <w:jc w:val="both"/>
        <w:rPr>
          <w:rFonts w:ascii="Times New Roman" w:hAnsi="Times New Roman" w:cs="Times New Roman"/>
          <w:sz w:val="27"/>
          <w:szCs w:val="27"/>
          <w:u w:val="single"/>
        </w:rPr>
      </w:pPr>
      <w:r w:rsidRPr="00346E80">
        <w:rPr>
          <w:rFonts w:ascii="Times New Roman" w:hAnsi="Times New Roman" w:cs="Times New Roman"/>
          <w:sz w:val="27"/>
          <w:szCs w:val="27"/>
        </w:rPr>
        <w:t xml:space="preserve">8. </w:t>
      </w:r>
      <w:r w:rsidRPr="004F6570">
        <w:rPr>
          <w:rFonts w:ascii="Times New Roman" w:hAnsi="Times New Roman" w:cs="Times New Roman"/>
          <w:sz w:val="27"/>
          <w:szCs w:val="27"/>
          <w:u w:val="single"/>
        </w:rPr>
        <w:t>Data Imputation:</w:t>
      </w:r>
    </w:p>
    <w:p w14:paraId="0962457F" w14:textId="7B91CB3A"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If missing values were identified, decided on appropriate imputation strategies based on the nature of the missing data.</w:t>
      </w:r>
    </w:p>
    <w:p w14:paraId="1A10BCF5" w14:textId="232E7AD7"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Imputed missing values with measures such as mean, median, or mode for numerical columns or the most frequent category for categorical columns.</w:t>
      </w:r>
    </w:p>
    <w:p w14:paraId="0F2DAFBD" w14:textId="77777777" w:rsidR="00346E80" w:rsidRPr="00346E80" w:rsidRDefault="00346E80" w:rsidP="00346E80">
      <w:pPr>
        <w:jc w:val="both"/>
        <w:rPr>
          <w:rFonts w:ascii="Times New Roman" w:hAnsi="Times New Roman" w:cs="Times New Roman"/>
          <w:sz w:val="27"/>
          <w:szCs w:val="27"/>
        </w:rPr>
      </w:pPr>
    </w:p>
    <w:p w14:paraId="424F86C4" w14:textId="66BBA9FE" w:rsidR="00952D93"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By systematically addressing missing values, outliers, consistency issues, and other data quality concerns, these data cleaning steps aimed to enhance the reliability and integrity of the dataset, ensuring it was well-prepared for subsequent exploratory data analysis (EDA).</w:t>
      </w:r>
    </w:p>
    <w:p w14:paraId="458405A6" w14:textId="77777777" w:rsidR="004F6570" w:rsidRDefault="004F6570" w:rsidP="00346E80">
      <w:pPr>
        <w:jc w:val="both"/>
        <w:rPr>
          <w:rFonts w:ascii="Times New Roman" w:hAnsi="Times New Roman" w:cs="Times New Roman"/>
          <w:sz w:val="27"/>
          <w:szCs w:val="27"/>
        </w:rPr>
      </w:pPr>
    </w:p>
    <w:p w14:paraId="5620FA1E" w14:textId="77777777" w:rsidR="004F6570" w:rsidRDefault="004F6570" w:rsidP="00346E80">
      <w:pPr>
        <w:jc w:val="both"/>
        <w:rPr>
          <w:rFonts w:ascii="Times New Roman" w:hAnsi="Times New Roman" w:cs="Times New Roman"/>
          <w:sz w:val="27"/>
          <w:szCs w:val="27"/>
        </w:rPr>
      </w:pPr>
    </w:p>
    <w:p w14:paraId="017DEC07" w14:textId="77777777" w:rsidR="004F6570" w:rsidRDefault="004F6570" w:rsidP="00346E80">
      <w:pPr>
        <w:jc w:val="both"/>
        <w:rPr>
          <w:rFonts w:ascii="Times New Roman" w:hAnsi="Times New Roman" w:cs="Times New Roman"/>
          <w:sz w:val="27"/>
          <w:szCs w:val="27"/>
        </w:rPr>
      </w:pPr>
    </w:p>
    <w:p w14:paraId="2F02F05F" w14:textId="77777777" w:rsidR="004F6570" w:rsidRDefault="004F6570" w:rsidP="00346E80">
      <w:pPr>
        <w:jc w:val="both"/>
        <w:rPr>
          <w:rFonts w:ascii="Times New Roman" w:hAnsi="Times New Roman" w:cs="Times New Roman"/>
          <w:sz w:val="27"/>
          <w:szCs w:val="27"/>
        </w:rPr>
      </w:pPr>
    </w:p>
    <w:p w14:paraId="1D889E4F" w14:textId="77777777" w:rsidR="004F6570" w:rsidRDefault="004F6570" w:rsidP="00346E80">
      <w:pPr>
        <w:jc w:val="both"/>
        <w:rPr>
          <w:rFonts w:ascii="Times New Roman" w:hAnsi="Times New Roman" w:cs="Times New Roman"/>
          <w:sz w:val="27"/>
          <w:szCs w:val="27"/>
        </w:rPr>
      </w:pPr>
    </w:p>
    <w:p w14:paraId="09D63852" w14:textId="77777777" w:rsidR="004F6570" w:rsidRDefault="004F6570" w:rsidP="00346E80">
      <w:pPr>
        <w:jc w:val="both"/>
        <w:rPr>
          <w:rFonts w:ascii="Times New Roman" w:hAnsi="Times New Roman" w:cs="Times New Roman"/>
          <w:sz w:val="27"/>
          <w:szCs w:val="27"/>
        </w:rPr>
      </w:pPr>
    </w:p>
    <w:p w14:paraId="515142BA" w14:textId="1A82A48A" w:rsidR="004F6570" w:rsidRDefault="00963D1F" w:rsidP="00963D1F">
      <w:pPr>
        <w:jc w:val="center"/>
        <w:rPr>
          <w:rFonts w:ascii="Times New Roman" w:hAnsi="Times New Roman" w:cs="Times New Roman"/>
          <w:b/>
          <w:bCs/>
          <w:sz w:val="44"/>
          <w:szCs w:val="44"/>
          <w:u w:val="single"/>
        </w:rPr>
      </w:pPr>
      <w:r w:rsidRPr="00963D1F">
        <w:rPr>
          <w:rFonts w:ascii="Times New Roman" w:hAnsi="Times New Roman" w:cs="Times New Roman"/>
          <w:b/>
          <w:bCs/>
          <w:sz w:val="44"/>
          <w:szCs w:val="44"/>
          <w:u w:val="single"/>
        </w:rPr>
        <w:lastRenderedPageBreak/>
        <w:t>Data Exploration</w:t>
      </w:r>
    </w:p>
    <w:p w14:paraId="2EA2947E" w14:textId="77777777" w:rsidR="00A97D7A" w:rsidRDefault="00A97D7A" w:rsidP="00A97D7A">
      <w:pPr>
        <w:spacing w:after="360" w:line="240" w:lineRule="auto"/>
        <w:jc w:val="both"/>
        <w:rPr>
          <w:rFonts w:ascii="Times New Roman" w:eastAsia="Times New Roman" w:hAnsi="Times New Roman" w:cs="Times New Roman"/>
          <w:kern w:val="0"/>
          <w:sz w:val="27"/>
          <w:szCs w:val="27"/>
          <w:lang w:eastAsia="en-IN"/>
          <w14:ligatures w14:val="none"/>
        </w:rPr>
      </w:pPr>
      <w:r w:rsidRPr="00A97D7A">
        <w:rPr>
          <w:rFonts w:ascii="Arial" w:eastAsia="Times New Roman" w:hAnsi="Arial" w:cs="Arial"/>
          <w:kern w:val="0"/>
          <w:sz w:val="24"/>
          <w:szCs w:val="24"/>
          <w:lang w:eastAsia="en-IN"/>
          <w14:ligatures w14:val="none"/>
        </w:rPr>
        <w:br/>
      </w:r>
      <w:r w:rsidRPr="00A97D7A">
        <w:rPr>
          <w:rFonts w:ascii="Times New Roman" w:eastAsia="Times New Roman" w:hAnsi="Times New Roman" w:cs="Times New Roman"/>
          <w:kern w:val="0"/>
          <w:sz w:val="27"/>
          <w:szCs w:val="27"/>
          <w:lang w:eastAsia="en-IN"/>
          <w14:ligatures w14:val="none"/>
        </w:rPr>
        <w:t xml:space="preserve">The </w:t>
      </w:r>
      <w:r w:rsidRPr="00A97D7A">
        <w:rPr>
          <w:rFonts w:ascii="Times New Roman" w:eastAsia="Times New Roman" w:hAnsi="Times New Roman" w:cs="Times New Roman"/>
          <w:b/>
          <w:bCs/>
          <w:kern w:val="0"/>
          <w:sz w:val="27"/>
          <w:szCs w:val="27"/>
          <w:lang w:eastAsia="en-IN"/>
          <w14:ligatures w14:val="none"/>
        </w:rPr>
        <w:t>distribution of energy</w:t>
      </w:r>
      <w:r w:rsidRPr="00A97D7A">
        <w:rPr>
          <w:rFonts w:ascii="Times New Roman" w:eastAsia="Times New Roman" w:hAnsi="Times New Roman" w:cs="Times New Roman"/>
          <w:kern w:val="0"/>
          <w:sz w:val="27"/>
          <w:szCs w:val="27"/>
          <w:lang w:eastAsia="en-IN"/>
          <w14:ligatures w14:val="none"/>
        </w:rPr>
        <w:t xml:space="preserve"> in McDonald's menu items is skewed to the right, with more menu items having higher energy content. The median energy content is 390 kcal, and the 90th percentile is 690 kcal. This means that 10% of McDonald's menu items have more than 690 kcal of energy.</w:t>
      </w:r>
    </w:p>
    <w:p w14:paraId="45F77932" w14:textId="20210AA8" w:rsidR="00A97D7A" w:rsidRPr="00A97D7A" w:rsidRDefault="00A97D7A" w:rsidP="00A97D7A">
      <w:pPr>
        <w:spacing w:after="360" w:line="240" w:lineRule="auto"/>
        <w:jc w:val="both"/>
        <w:rPr>
          <w:rFonts w:ascii="Times New Roman" w:eastAsia="Times New Roman" w:hAnsi="Times New Roman" w:cs="Times New Roman"/>
          <w:kern w:val="0"/>
          <w:sz w:val="27"/>
          <w:szCs w:val="27"/>
          <w:lang w:eastAsia="en-IN"/>
          <w14:ligatures w14:val="none"/>
        </w:rPr>
      </w:pPr>
      <w:r w:rsidRPr="00A97D7A">
        <w:rPr>
          <w:rFonts w:ascii="Times New Roman" w:eastAsia="Times New Roman" w:hAnsi="Times New Roman" w:cs="Times New Roman"/>
          <w:kern w:val="0"/>
          <w:sz w:val="27"/>
          <w:szCs w:val="27"/>
          <w:lang w:eastAsia="en-IN"/>
          <w14:ligatures w14:val="none"/>
        </w:rPr>
        <w:t>Here are some other observations from the code:</w:t>
      </w:r>
    </w:p>
    <w:p w14:paraId="41F14669" w14:textId="77777777" w:rsidR="00A97D7A" w:rsidRPr="00A97D7A" w:rsidRDefault="00A97D7A" w:rsidP="00A97D7A">
      <w:pPr>
        <w:numPr>
          <w:ilvl w:val="0"/>
          <w:numId w:val="7"/>
        </w:numPr>
        <w:spacing w:before="100" w:beforeAutospacing="1" w:after="150" w:line="240" w:lineRule="auto"/>
        <w:jc w:val="both"/>
        <w:rPr>
          <w:rFonts w:ascii="Times New Roman" w:eastAsia="Times New Roman" w:hAnsi="Times New Roman" w:cs="Times New Roman"/>
          <w:kern w:val="0"/>
          <w:sz w:val="27"/>
          <w:szCs w:val="27"/>
          <w:lang w:eastAsia="en-IN"/>
          <w14:ligatures w14:val="none"/>
        </w:rPr>
      </w:pPr>
      <w:r w:rsidRPr="00A97D7A">
        <w:rPr>
          <w:rFonts w:ascii="Times New Roman" w:eastAsia="Times New Roman" w:hAnsi="Times New Roman" w:cs="Times New Roman"/>
          <w:kern w:val="0"/>
          <w:sz w:val="27"/>
          <w:szCs w:val="27"/>
          <w:lang w:eastAsia="en-IN"/>
          <w14:ligatures w14:val="none"/>
        </w:rPr>
        <w:t>The most frequent energy content is 400 kcal, followed by 390 kcal and 410 kcal.</w:t>
      </w:r>
    </w:p>
    <w:p w14:paraId="6026FC6A" w14:textId="77777777" w:rsidR="00A97D7A" w:rsidRPr="00A97D7A" w:rsidRDefault="00A97D7A" w:rsidP="00A97D7A">
      <w:pPr>
        <w:numPr>
          <w:ilvl w:val="0"/>
          <w:numId w:val="7"/>
        </w:numPr>
        <w:spacing w:before="100" w:beforeAutospacing="1" w:after="150" w:line="240" w:lineRule="auto"/>
        <w:jc w:val="both"/>
        <w:rPr>
          <w:rFonts w:ascii="Times New Roman" w:eastAsia="Times New Roman" w:hAnsi="Times New Roman" w:cs="Times New Roman"/>
          <w:kern w:val="0"/>
          <w:sz w:val="27"/>
          <w:szCs w:val="27"/>
          <w:lang w:eastAsia="en-IN"/>
          <w14:ligatures w14:val="none"/>
        </w:rPr>
      </w:pPr>
      <w:r w:rsidRPr="00A97D7A">
        <w:rPr>
          <w:rFonts w:ascii="Times New Roman" w:eastAsia="Times New Roman" w:hAnsi="Times New Roman" w:cs="Times New Roman"/>
          <w:kern w:val="0"/>
          <w:sz w:val="27"/>
          <w:szCs w:val="27"/>
          <w:lang w:eastAsia="en-IN"/>
          <w14:ligatures w14:val="none"/>
        </w:rPr>
        <w:t>There is a small peak in the distribution around 200 kcal, which is likely due to side items such as salads and fries.</w:t>
      </w:r>
    </w:p>
    <w:p w14:paraId="52AE5948" w14:textId="77777777" w:rsidR="00A97D7A" w:rsidRPr="00A97D7A" w:rsidRDefault="00A97D7A" w:rsidP="00A97D7A">
      <w:pPr>
        <w:numPr>
          <w:ilvl w:val="0"/>
          <w:numId w:val="7"/>
        </w:numPr>
        <w:spacing w:before="100" w:beforeAutospacing="1" w:after="150" w:line="240" w:lineRule="auto"/>
        <w:jc w:val="both"/>
        <w:rPr>
          <w:rFonts w:ascii="Times New Roman" w:eastAsia="Times New Roman" w:hAnsi="Times New Roman" w:cs="Times New Roman"/>
          <w:kern w:val="0"/>
          <w:sz w:val="27"/>
          <w:szCs w:val="27"/>
          <w:lang w:eastAsia="en-IN"/>
          <w14:ligatures w14:val="none"/>
        </w:rPr>
      </w:pPr>
      <w:r w:rsidRPr="00A97D7A">
        <w:rPr>
          <w:rFonts w:ascii="Times New Roman" w:eastAsia="Times New Roman" w:hAnsi="Times New Roman" w:cs="Times New Roman"/>
          <w:kern w:val="0"/>
          <w:sz w:val="27"/>
          <w:szCs w:val="27"/>
          <w:lang w:eastAsia="en-IN"/>
          <w14:ligatures w14:val="none"/>
        </w:rPr>
        <w:t>There is a long tail in the distribution, with a few menu items having more than 1000 kcal of energy.</w:t>
      </w:r>
    </w:p>
    <w:p w14:paraId="2FF61CE0" w14:textId="4A27A8A3" w:rsidR="00963D1F" w:rsidRDefault="00A97D7A" w:rsidP="00A97D7A">
      <w:pPr>
        <w:spacing w:before="360" w:after="360" w:line="240" w:lineRule="auto"/>
        <w:jc w:val="both"/>
        <w:rPr>
          <w:rFonts w:ascii="Times New Roman" w:eastAsia="Times New Roman" w:hAnsi="Times New Roman" w:cs="Times New Roman"/>
          <w:kern w:val="0"/>
          <w:sz w:val="27"/>
          <w:szCs w:val="27"/>
          <w:lang w:eastAsia="en-IN"/>
          <w14:ligatures w14:val="none"/>
        </w:rPr>
      </w:pPr>
      <w:r w:rsidRPr="00A97D7A">
        <w:rPr>
          <w:rFonts w:ascii="Times New Roman" w:eastAsia="Times New Roman" w:hAnsi="Times New Roman" w:cs="Times New Roman"/>
          <w:kern w:val="0"/>
          <w:sz w:val="27"/>
          <w:szCs w:val="27"/>
          <w:lang w:eastAsia="en-IN"/>
          <w14:ligatures w14:val="none"/>
        </w:rPr>
        <w:t>Overall, the code suggests that McDonald's menu items tend to be high in energy. This is something to be aware of when making food choices, especially if you are trying to lose weight or manage your blood sugar levels.</w:t>
      </w:r>
    </w:p>
    <w:p w14:paraId="1A43FFFF" w14:textId="2302F465" w:rsidR="00CD39E8" w:rsidRDefault="00CD39E8" w:rsidP="00A97D7A">
      <w:pPr>
        <w:spacing w:before="360" w:after="360" w:line="240" w:lineRule="auto"/>
        <w:jc w:val="both"/>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noProof/>
          <w:kern w:val="0"/>
          <w:sz w:val="27"/>
          <w:szCs w:val="27"/>
          <w:lang w:eastAsia="en-IN"/>
        </w:rPr>
        <mc:AlternateContent>
          <mc:Choice Requires="wps">
            <w:drawing>
              <wp:anchor distT="0" distB="0" distL="114300" distR="114300" simplePos="0" relativeHeight="251659264" behindDoc="0" locked="0" layoutInCell="1" allowOverlap="1" wp14:anchorId="43667E10" wp14:editId="047870A8">
                <wp:simplePos x="0" y="0"/>
                <wp:positionH relativeFrom="column">
                  <wp:posOffset>-28575</wp:posOffset>
                </wp:positionH>
                <wp:positionV relativeFrom="paragraph">
                  <wp:posOffset>73660</wp:posOffset>
                </wp:positionV>
                <wp:extent cx="5772150" cy="9525"/>
                <wp:effectExtent l="0" t="0" r="19050" b="28575"/>
                <wp:wrapNone/>
                <wp:docPr id="668886809" name="Straight Connector 2"/>
                <wp:cNvGraphicFramePr/>
                <a:graphic xmlns:a="http://schemas.openxmlformats.org/drawingml/2006/main">
                  <a:graphicData uri="http://schemas.microsoft.com/office/word/2010/wordprocessingShape">
                    <wps:wsp>
                      <wps:cNvCnPr/>
                      <wps:spPr>
                        <a:xfrm flipV="1">
                          <a:off x="0" y="0"/>
                          <a:ext cx="5772150" cy="95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FE61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8pt" to="452.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" strokecolor="black [3213]" strokeweight=".5pt">
                <v:stroke joinstyle="miter"/>
              </v:line>
            </w:pict>
          </mc:Fallback>
        </mc:AlternateContent>
      </w:r>
    </w:p>
    <w:p w14:paraId="0AF8EA59" w14:textId="77777777" w:rsidR="00CD39E8" w:rsidRPr="00CD39E8" w:rsidRDefault="00CD39E8" w:rsidP="00CD39E8">
      <w:pPr>
        <w:spacing w:before="360" w:after="360" w:line="240" w:lineRule="auto"/>
        <w:jc w:val="both"/>
        <w:rPr>
          <w:rFonts w:ascii="Times New Roman" w:eastAsia="Times New Roman" w:hAnsi="Times New Roman" w:cs="Times New Roman"/>
          <w:kern w:val="0"/>
          <w:sz w:val="27"/>
          <w:szCs w:val="27"/>
          <w:lang w:eastAsia="en-IN"/>
          <w14:ligatures w14:val="none"/>
        </w:rPr>
      </w:pPr>
      <w:r w:rsidRPr="00CD39E8">
        <w:rPr>
          <w:rFonts w:ascii="Times New Roman" w:eastAsia="Times New Roman" w:hAnsi="Times New Roman" w:cs="Times New Roman"/>
          <w:kern w:val="0"/>
          <w:sz w:val="27"/>
          <w:szCs w:val="27"/>
          <w:lang w:eastAsia="en-IN"/>
          <w14:ligatures w14:val="none"/>
        </w:rPr>
        <w:t xml:space="preserve">The </w:t>
      </w:r>
      <w:r w:rsidRPr="00CD39E8">
        <w:rPr>
          <w:rFonts w:ascii="Times New Roman" w:eastAsia="Times New Roman" w:hAnsi="Times New Roman" w:cs="Times New Roman"/>
          <w:b/>
          <w:bCs/>
          <w:kern w:val="0"/>
          <w:sz w:val="27"/>
          <w:szCs w:val="27"/>
          <w:lang w:eastAsia="en-IN"/>
          <w14:ligatures w14:val="none"/>
        </w:rPr>
        <w:t>distribution of total carbohydrates</w:t>
      </w:r>
      <w:r w:rsidRPr="00CD39E8">
        <w:rPr>
          <w:rFonts w:ascii="Times New Roman" w:eastAsia="Times New Roman" w:hAnsi="Times New Roman" w:cs="Times New Roman"/>
          <w:kern w:val="0"/>
          <w:sz w:val="27"/>
          <w:szCs w:val="27"/>
          <w:lang w:eastAsia="en-IN"/>
          <w14:ligatures w14:val="none"/>
        </w:rPr>
        <w:t xml:space="preserve"> in the image is skewed to the right, with more menu items having higher carbohydrate content. The median carbohydrate content is 30 grams, and the 90th percentile is 60 grams. This means that 10% of McDonald's menu items have more than 60 grams of carbohydrates per serving.</w:t>
      </w:r>
    </w:p>
    <w:p w14:paraId="48655EAA" w14:textId="77777777" w:rsidR="00CD39E8" w:rsidRPr="00CD39E8" w:rsidRDefault="00CD39E8" w:rsidP="00CD39E8">
      <w:pPr>
        <w:spacing w:before="360" w:after="360" w:line="240" w:lineRule="auto"/>
        <w:jc w:val="both"/>
        <w:rPr>
          <w:rFonts w:ascii="Times New Roman" w:eastAsia="Times New Roman" w:hAnsi="Times New Roman" w:cs="Times New Roman"/>
          <w:kern w:val="0"/>
          <w:sz w:val="27"/>
          <w:szCs w:val="27"/>
          <w:lang w:eastAsia="en-IN"/>
          <w14:ligatures w14:val="none"/>
        </w:rPr>
      </w:pPr>
      <w:r w:rsidRPr="00CD39E8">
        <w:rPr>
          <w:rFonts w:ascii="Times New Roman" w:eastAsia="Times New Roman" w:hAnsi="Times New Roman" w:cs="Times New Roman"/>
          <w:kern w:val="0"/>
          <w:sz w:val="27"/>
          <w:szCs w:val="27"/>
          <w:lang w:eastAsia="en-IN"/>
          <w14:ligatures w14:val="none"/>
        </w:rPr>
        <w:t>Here are some other observations from the image:</w:t>
      </w:r>
    </w:p>
    <w:p w14:paraId="37C74EE9" w14:textId="77777777" w:rsidR="00CD39E8" w:rsidRPr="00CD39E8" w:rsidRDefault="00CD39E8" w:rsidP="00CD39E8">
      <w:pPr>
        <w:pStyle w:val="ListParagraph"/>
        <w:numPr>
          <w:ilvl w:val="0"/>
          <w:numId w:val="1"/>
        </w:numPr>
        <w:spacing w:before="360" w:after="360" w:line="240" w:lineRule="auto"/>
        <w:jc w:val="both"/>
        <w:rPr>
          <w:rFonts w:ascii="Times New Roman" w:eastAsia="Times New Roman" w:hAnsi="Times New Roman" w:cs="Times New Roman"/>
          <w:kern w:val="0"/>
          <w:sz w:val="27"/>
          <w:szCs w:val="27"/>
          <w:lang w:eastAsia="en-IN"/>
          <w14:ligatures w14:val="none"/>
        </w:rPr>
      </w:pPr>
      <w:r w:rsidRPr="00CD39E8">
        <w:rPr>
          <w:rFonts w:ascii="Times New Roman" w:eastAsia="Times New Roman" w:hAnsi="Times New Roman" w:cs="Times New Roman"/>
          <w:kern w:val="0"/>
          <w:sz w:val="27"/>
          <w:szCs w:val="27"/>
          <w:lang w:eastAsia="en-IN"/>
          <w14:ligatures w14:val="none"/>
        </w:rPr>
        <w:t>The most frequent carbohydrate content is 30 grams, followed by 40 grams and 20 grams.</w:t>
      </w:r>
    </w:p>
    <w:p w14:paraId="0178069B" w14:textId="14205771" w:rsidR="00CD39E8" w:rsidRPr="00CD39E8" w:rsidRDefault="00CD39E8" w:rsidP="00CD39E8">
      <w:pPr>
        <w:pStyle w:val="ListParagraph"/>
        <w:numPr>
          <w:ilvl w:val="0"/>
          <w:numId w:val="1"/>
        </w:numPr>
        <w:spacing w:before="360" w:after="360" w:line="240" w:lineRule="auto"/>
        <w:jc w:val="both"/>
        <w:rPr>
          <w:rFonts w:ascii="Times New Roman" w:eastAsia="Times New Roman" w:hAnsi="Times New Roman" w:cs="Times New Roman"/>
          <w:kern w:val="0"/>
          <w:sz w:val="27"/>
          <w:szCs w:val="27"/>
          <w:lang w:eastAsia="en-IN"/>
          <w14:ligatures w14:val="none"/>
        </w:rPr>
      </w:pPr>
      <w:r w:rsidRPr="00CD39E8">
        <w:rPr>
          <w:rFonts w:ascii="Times New Roman" w:eastAsia="Times New Roman" w:hAnsi="Times New Roman" w:cs="Times New Roman"/>
          <w:kern w:val="0"/>
          <w:sz w:val="27"/>
          <w:szCs w:val="27"/>
          <w:lang w:eastAsia="en-IN"/>
          <w14:ligatures w14:val="none"/>
        </w:rPr>
        <w:t>There is a small peak in the distribution around 10 grams, which is likely due to side items such as salads and fries.</w:t>
      </w:r>
    </w:p>
    <w:p w14:paraId="2E415720" w14:textId="74A22213" w:rsidR="00CD39E8" w:rsidRDefault="00CD39E8" w:rsidP="00CD39E8">
      <w:pPr>
        <w:pStyle w:val="ListParagraph"/>
        <w:numPr>
          <w:ilvl w:val="0"/>
          <w:numId w:val="1"/>
        </w:numPr>
        <w:spacing w:before="360" w:after="360" w:line="240" w:lineRule="auto"/>
        <w:jc w:val="both"/>
        <w:rPr>
          <w:rFonts w:ascii="Times New Roman" w:eastAsia="Times New Roman" w:hAnsi="Times New Roman" w:cs="Times New Roman"/>
          <w:kern w:val="0"/>
          <w:sz w:val="27"/>
          <w:szCs w:val="27"/>
          <w:lang w:eastAsia="en-IN"/>
          <w14:ligatures w14:val="none"/>
        </w:rPr>
      </w:pPr>
      <w:r w:rsidRPr="00CD39E8">
        <w:rPr>
          <w:rFonts w:ascii="Times New Roman" w:eastAsia="Times New Roman" w:hAnsi="Times New Roman" w:cs="Times New Roman"/>
          <w:kern w:val="0"/>
          <w:sz w:val="27"/>
          <w:szCs w:val="27"/>
          <w:lang w:eastAsia="en-IN"/>
          <w14:ligatures w14:val="none"/>
        </w:rPr>
        <w:t>There is a long tail in the distribution, with a few menu items having more than 100 grams of carbohydrates per serving.</w:t>
      </w:r>
    </w:p>
    <w:p w14:paraId="11EA5059" w14:textId="77777777" w:rsidR="00CD39E8" w:rsidRDefault="00CD39E8" w:rsidP="00CD39E8">
      <w:pPr>
        <w:spacing w:before="360" w:after="360" w:line="240" w:lineRule="auto"/>
        <w:jc w:val="both"/>
        <w:rPr>
          <w:rFonts w:ascii="Times New Roman" w:eastAsia="Times New Roman" w:hAnsi="Times New Roman" w:cs="Times New Roman"/>
          <w:kern w:val="0"/>
          <w:sz w:val="27"/>
          <w:szCs w:val="27"/>
          <w:lang w:eastAsia="en-IN"/>
          <w14:ligatures w14:val="none"/>
        </w:rPr>
      </w:pPr>
    </w:p>
    <w:p w14:paraId="297270C6" w14:textId="77777777" w:rsidR="00CD39E8" w:rsidRDefault="00CD39E8" w:rsidP="00CD39E8">
      <w:pPr>
        <w:spacing w:before="360" w:after="360" w:line="240" w:lineRule="auto"/>
        <w:jc w:val="both"/>
        <w:rPr>
          <w:rFonts w:ascii="Times New Roman" w:eastAsia="Times New Roman" w:hAnsi="Times New Roman" w:cs="Times New Roman"/>
          <w:kern w:val="0"/>
          <w:sz w:val="27"/>
          <w:szCs w:val="27"/>
          <w:lang w:eastAsia="en-IN"/>
          <w14:ligatures w14:val="none"/>
        </w:rPr>
      </w:pPr>
    </w:p>
    <w:p w14:paraId="5EAB71D8" w14:textId="77777777" w:rsidR="00CD39E8" w:rsidRDefault="00CD39E8" w:rsidP="00CD39E8">
      <w:pPr>
        <w:spacing w:before="360" w:after="360" w:line="240" w:lineRule="auto"/>
        <w:jc w:val="both"/>
        <w:rPr>
          <w:rFonts w:ascii="Times New Roman" w:eastAsia="Times New Roman" w:hAnsi="Times New Roman" w:cs="Times New Roman"/>
          <w:kern w:val="0"/>
          <w:sz w:val="27"/>
          <w:szCs w:val="27"/>
          <w:lang w:eastAsia="en-IN"/>
          <w14:ligatures w14:val="none"/>
        </w:rPr>
      </w:pPr>
    </w:p>
    <w:p w14:paraId="685A284C" w14:textId="38873DF4" w:rsidR="00CD39E8" w:rsidRDefault="009E6761" w:rsidP="009E6761">
      <w:pPr>
        <w:spacing w:before="360" w:after="360" w:line="240" w:lineRule="auto"/>
        <w:jc w:val="center"/>
        <w:rPr>
          <w:rFonts w:ascii="Times New Roman" w:hAnsi="Times New Roman" w:cs="Times New Roman"/>
          <w:b/>
          <w:bCs/>
          <w:sz w:val="44"/>
          <w:szCs w:val="44"/>
          <w:u w:val="single"/>
        </w:rPr>
      </w:pPr>
      <w:r w:rsidRPr="009E6761">
        <w:rPr>
          <w:rFonts w:ascii="Times New Roman" w:hAnsi="Times New Roman" w:cs="Times New Roman"/>
          <w:b/>
          <w:bCs/>
          <w:sz w:val="44"/>
          <w:szCs w:val="44"/>
          <w:u w:val="single"/>
        </w:rPr>
        <w:lastRenderedPageBreak/>
        <w:t>Univariate Analysis</w:t>
      </w:r>
    </w:p>
    <w:p w14:paraId="5FFCCB77" w14:textId="16A38290" w:rsidR="00C354FF" w:rsidRPr="00C354FF" w:rsidRDefault="00C354FF" w:rsidP="00C354FF">
      <w:pPr>
        <w:pStyle w:val="ListParagraph"/>
        <w:numPr>
          <w:ilvl w:val="0"/>
          <w:numId w:val="10"/>
        </w:numPr>
        <w:spacing w:before="360" w:after="360" w:line="240" w:lineRule="auto"/>
        <w:rPr>
          <w:rFonts w:ascii="Times New Roman" w:hAnsi="Times New Roman" w:cs="Times New Roman"/>
          <w:sz w:val="27"/>
          <w:szCs w:val="27"/>
        </w:rPr>
      </w:pPr>
      <w:r w:rsidRPr="00C354FF">
        <w:rPr>
          <w:rFonts w:ascii="Times New Roman" w:hAnsi="Times New Roman" w:cs="Times New Roman"/>
          <w:sz w:val="27"/>
          <w:szCs w:val="27"/>
        </w:rPr>
        <w:t>Univariate analysis focuses on examining individual variables in a dataset, exploring their central tendency, variability, and distribution. Through techniques like histograms and boxplots, it provides a foundational understanding of each variable's characteristics, aiding in the identification of patterns, outliers, and key features within the data.</w:t>
      </w:r>
    </w:p>
    <w:p w14:paraId="73B21275" w14:textId="42418227" w:rsidR="00742490" w:rsidRPr="00742490" w:rsidRDefault="00742490" w:rsidP="00742490">
      <w:p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The univariate analysis of the distribution of calories in McDonald's menu items shows that the distribution is skewed to the right, with more menu items having higher calorie content. The median calorie content is 390 kcal, and the 90th percentile is 690 kcal. This means that 10% of McDonald's menu items have more than 690 kcal of energy.</w:t>
      </w:r>
    </w:p>
    <w:p w14:paraId="64CEE8ED" w14:textId="77777777" w:rsidR="00742490" w:rsidRDefault="00742490" w:rsidP="00742490">
      <w:p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Here are some other observations from the univariate analysis:</w:t>
      </w:r>
    </w:p>
    <w:p w14:paraId="5957B642" w14:textId="5357A7D8" w:rsidR="00742490" w:rsidRPr="00742490" w:rsidRDefault="00742490" w:rsidP="00742490">
      <w:pPr>
        <w:pStyle w:val="ListParagraph"/>
        <w:numPr>
          <w:ilvl w:val="0"/>
          <w:numId w:val="8"/>
        </w:num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The most frequent calorie content is 400 kcal, followed by 390 kcal and 410 kcal.</w:t>
      </w:r>
    </w:p>
    <w:p w14:paraId="14F7F60B" w14:textId="77777777" w:rsidR="00742490" w:rsidRPr="00742490" w:rsidRDefault="00742490" w:rsidP="00742490">
      <w:pPr>
        <w:pStyle w:val="ListParagraph"/>
        <w:numPr>
          <w:ilvl w:val="0"/>
          <w:numId w:val="8"/>
        </w:num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There is a small peak in the distribution around 200 kcal, which is likely due to side items such as salads and fries.</w:t>
      </w:r>
    </w:p>
    <w:p w14:paraId="07A6C556" w14:textId="77777777" w:rsidR="00742490" w:rsidRPr="00742490" w:rsidRDefault="00742490" w:rsidP="00742490">
      <w:pPr>
        <w:pStyle w:val="ListParagraph"/>
        <w:numPr>
          <w:ilvl w:val="0"/>
          <w:numId w:val="8"/>
        </w:num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There is a long tail in the distribution, with a few menu items having more than 1000 kcal of energy.</w:t>
      </w:r>
    </w:p>
    <w:p w14:paraId="5E5875A6" w14:textId="7545E359" w:rsidR="00742490" w:rsidRPr="00742490" w:rsidRDefault="00742490" w:rsidP="00742490">
      <w:pPr>
        <w:pStyle w:val="ListParagraph"/>
        <w:numPr>
          <w:ilvl w:val="0"/>
          <w:numId w:val="8"/>
        </w:num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Overall, the univariate analysis suggests that McDonald's menu items tend to be high in calories. This is something to be aware of when making food choices, especially if you are trying to lose weight or manage your blood sugar levels.</w:t>
      </w:r>
    </w:p>
    <w:p w14:paraId="411D6ABF" w14:textId="473058AF" w:rsidR="00742490" w:rsidRPr="00742490" w:rsidRDefault="00742490" w:rsidP="00742490">
      <w:p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Here are some tips for choosing lower-calorie options at McDonald's:</w:t>
      </w:r>
    </w:p>
    <w:p w14:paraId="209505B8" w14:textId="77777777" w:rsidR="00742490" w:rsidRPr="00742490" w:rsidRDefault="00742490" w:rsidP="00742490">
      <w:pPr>
        <w:pStyle w:val="ListParagraph"/>
        <w:numPr>
          <w:ilvl w:val="0"/>
          <w:numId w:val="9"/>
        </w:num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Choose grilled or baked chicken or fish instead of fried options.</w:t>
      </w:r>
    </w:p>
    <w:p w14:paraId="100936A5" w14:textId="77777777" w:rsidR="00742490" w:rsidRPr="00742490" w:rsidRDefault="00742490" w:rsidP="00742490">
      <w:pPr>
        <w:pStyle w:val="ListParagraph"/>
        <w:numPr>
          <w:ilvl w:val="0"/>
          <w:numId w:val="9"/>
        </w:num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Avoid sugary drinks such as soda and milkshakes.</w:t>
      </w:r>
    </w:p>
    <w:p w14:paraId="4C820067" w14:textId="77777777" w:rsidR="00742490" w:rsidRPr="00742490" w:rsidRDefault="00742490" w:rsidP="00742490">
      <w:pPr>
        <w:pStyle w:val="ListParagraph"/>
        <w:numPr>
          <w:ilvl w:val="0"/>
          <w:numId w:val="9"/>
        </w:num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Opt for side items such as salads and grilled vegetables instead of fries and onion rings.</w:t>
      </w:r>
    </w:p>
    <w:p w14:paraId="32564C8E" w14:textId="77777777" w:rsidR="00742490" w:rsidRPr="00742490" w:rsidRDefault="00742490" w:rsidP="00742490">
      <w:pPr>
        <w:pStyle w:val="ListParagraph"/>
        <w:numPr>
          <w:ilvl w:val="0"/>
          <w:numId w:val="9"/>
        </w:num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Ask for your sandwich or burger on a lettuce wrap instead of a bun.</w:t>
      </w:r>
    </w:p>
    <w:p w14:paraId="33C3B4F6" w14:textId="77777777" w:rsidR="00742490" w:rsidRPr="00742490" w:rsidRDefault="00742490" w:rsidP="00742490">
      <w:pPr>
        <w:pStyle w:val="ListParagraph"/>
        <w:numPr>
          <w:ilvl w:val="0"/>
          <w:numId w:val="9"/>
        </w:num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Choose smaller portion sizes.</w:t>
      </w:r>
    </w:p>
    <w:p w14:paraId="38D20832" w14:textId="7601FEE1" w:rsidR="009E6761" w:rsidRDefault="00742490" w:rsidP="00742490">
      <w:p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By following these tips, you can still enjoy McDonald's food without consuming too many calories.</w:t>
      </w:r>
    </w:p>
    <w:p w14:paraId="5AC17480" w14:textId="77777777" w:rsidR="00C354FF" w:rsidRDefault="00C354FF" w:rsidP="00742490">
      <w:pPr>
        <w:spacing w:before="360" w:after="360" w:line="240" w:lineRule="auto"/>
        <w:rPr>
          <w:rFonts w:ascii="Times New Roman" w:eastAsia="Times New Roman" w:hAnsi="Times New Roman" w:cs="Times New Roman"/>
          <w:kern w:val="0"/>
          <w:sz w:val="27"/>
          <w:szCs w:val="27"/>
          <w:lang w:eastAsia="en-IN"/>
          <w14:ligatures w14:val="none"/>
        </w:rPr>
      </w:pPr>
    </w:p>
    <w:p w14:paraId="5BD5E4D7" w14:textId="77777777" w:rsidR="00C354FF" w:rsidRDefault="00C354FF" w:rsidP="00742490">
      <w:pPr>
        <w:spacing w:before="360" w:after="360" w:line="240" w:lineRule="auto"/>
        <w:rPr>
          <w:rFonts w:ascii="Times New Roman" w:eastAsia="Times New Roman" w:hAnsi="Times New Roman" w:cs="Times New Roman"/>
          <w:kern w:val="0"/>
          <w:sz w:val="27"/>
          <w:szCs w:val="27"/>
          <w:lang w:eastAsia="en-IN"/>
          <w14:ligatures w14:val="none"/>
        </w:rPr>
      </w:pPr>
    </w:p>
    <w:p w14:paraId="4BE44061" w14:textId="0E6A3507" w:rsidR="00C354FF" w:rsidRDefault="006F342B" w:rsidP="006F342B">
      <w:pPr>
        <w:spacing w:before="360" w:after="360" w:line="240" w:lineRule="auto"/>
        <w:jc w:val="center"/>
        <w:rPr>
          <w:rFonts w:ascii="Times New Roman" w:hAnsi="Times New Roman" w:cs="Times New Roman"/>
          <w:b/>
          <w:bCs/>
          <w:sz w:val="44"/>
          <w:szCs w:val="44"/>
          <w:u w:val="single"/>
        </w:rPr>
      </w:pPr>
      <w:r w:rsidRPr="006F342B">
        <w:rPr>
          <w:rFonts w:ascii="Times New Roman" w:hAnsi="Times New Roman" w:cs="Times New Roman"/>
          <w:b/>
          <w:bCs/>
          <w:sz w:val="44"/>
          <w:szCs w:val="44"/>
          <w:u w:val="single"/>
        </w:rPr>
        <w:lastRenderedPageBreak/>
        <w:t>Bivariate Analysis</w:t>
      </w:r>
    </w:p>
    <w:p w14:paraId="07C1319A" w14:textId="14834E6A" w:rsidR="006F342B" w:rsidRDefault="005270DF" w:rsidP="005270DF">
      <w:pPr>
        <w:pStyle w:val="ListParagraph"/>
        <w:numPr>
          <w:ilvl w:val="0"/>
          <w:numId w:val="11"/>
        </w:numPr>
        <w:spacing w:before="360" w:after="360" w:line="240" w:lineRule="auto"/>
        <w:rPr>
          <w:rFonts w:ascii="Times New Roman" w:eastAsia="Times New Roman" w:hAnsi="Times New Roman" w:cs="Times New Roman"/>
          <w:kern w:val="0"/>
          <w:sz w:val="27"/>
          <w:szCs w:val="27"/>
          <w:lang w:eastAsia="en-IN"/>
          <w14:ligatures w14:val="none"/>
        </w:rPr>
      </w:pPr>
      <w:r w:rsidRPr="005270DF">
        <w:rPr>
          <w:rFonts w:ascii="Times New Roman" w:eastAsia="Times New Roman" w:hAnsi="Times New Roman" w:cs="Times New Roman"/>
          <w:kern w:val="0"/>
          <w:sz w:val="27"/>
          <w:szCs w:val="27"/>
          <w:lang w:eastAsia="en-IN"/>
          <w14:ligatures w14:val="none"/>
        </w:rPr>
        <w:t>Bivariate analysis explores relationships between two variables in a dataset. By utilizing scatter plots, correlation coefficients, or cross-tabulations, it unveils patterns, dependencies, or trends between paired variables. This analytical approach is fundamental in understanding how variables interact and influence each other within a given dataset.</w:t>
      </w:r>
    </w:p>
    <w:p w14:paraId="592CEAC2" w14:textId="77777777" w:rsidR="006A509E" w:rsidRPr="006A509E" w:rsidRDefault="006A509E" w:rsidP="006A509E">
      <w:pPr>
        <w:spacing w:before="360" w:after="360" w:line="240" w:lineRule="auto"/>
        <w:ind w:left="360"/>
        <w:rPr>
          <w:rFonts w:ascii="Times New Roman" w:eastAsia="Times New Roman" w:hAnsi="Times New Roman" w:cs="Times New Roman"/>
          <w:kern w:val="0"/>
          <w:sz w:val="27"/>
          <w:szCs w:val="27"/>
          <w:lang w:eastAsia="en-IN"/>
          <w14:ligatures w14:val="none"/>
        </w:rPr>
      </w:pPr>
      <w:r w:rsidRPr="006A509E">
        <w:rPr>
          <w:rFonts w:ascii="Times New Roman" w:eastAsia="Times New Roman" w:hAnsi="Times New Roman" w:cs="Times New Roman"/>
          <w:kern w:val="0"/>
          <w:sz w:val="27"/>
          <w:szCs w:val="27"/>
          <w:lang w:eastAsia="en-IN"/>
          <w14:ligatures w14:val="none"/>
        </w:rPr>
        <w:t>Bivariate Analysis of Calories vs Total Carbohydrates in McDonald's Menu Items</w:t>
      </w:r>
    </w:p>
    <w:p w14:paraId="751C6E33" w14:textId="7EA41C08" w:rsidR="006A509E" w:rsidRPr="006A509E" w:rsidRDefault="006A509E" w:rsidP="006A509E">
      <w:pPr>
        <w:pStyle w:val="ListParagraph"/>
        <w:numPr>
          <w:ilvl w:val="0"/>
          <w:numId w:val="11"/>
        </w:numPr>
        <w:spacing w:before="360" w:after="360" w:line="240" w:lineRule="auto"/>
        <w:rPr>
          <w:rFonts w:ascii="Times New Roman" w:eastAsia="Times New Roman" w:hAnsi="Times New Roman" w:cs="Times New Roman"/>
          <w:kern w:val="0"/>
          <w:sz w:val="27"/>
          <w:szCs w:val="27"/>
          <w:lang w:eastAsia="en-IN"/>
          <w14:ligatures w14:val="none"/>
        </w:rPr>
      </w:pPr>
      <w:r w:rsidRPr="006A509E">
        <w:rPr>
          <w:rFonts w:ascii="Times New Roman" w:eastAsia="Times New Roman" w:hAnsi="Times New Roman" w:cs="Times New Roman"/>
          <w:kern w:val="0"/>
          <w:sz w:val="27"/>
          <w:szCs w:val="27"/>
          <w:lang w:eastAsia="en-IN"/>
          <w14:ligatures w14:val="none"/>
        </w:rPr>
        <w:t>Correlation coefficient: 0.72</w:t>
      </w:r>
    </w:p>
    <w:p w14:paraId="020AA665" w14:textId="01400935" w:rsidR="006A509E" w:rsidRPr="006A509E" w:rsidRDefault="006A509E" w:rsidP="006A509E">
      <w:pPr>
        <w:spacing w:before="360" w:after="360" w:line="240" w:lineRule="auto"/>
        <w:ind w:left="360"/>
        <w:rPr>
          <w:rFonts w:ascii="Times New Roman" w:eastAsia="Times New Roman" w:hAnsi="Times New Roman" w:cs="Times New Roman"/>
          <w:kern w:val="0"/>
          <w:sz w:val="27"/>
          <w:szCs w:val="27"/>
          <w:lang w:eastAsia="en-IN"/>
          <w14:ligatures w14:val="none"/>
        </w:rPr>
      </w:pPr>
      <w:r w:rsidRPr="006A509E">
        <w:rPr>
          <w:rFonts w:ascii="Times New Roman" w:eastAsia="Times New Roman" w:hAnsi="Times New Roman" w:cs="Times New Roman"/>
          <w:kern w:val="0"/>
          <w:sz w:val="27"/>
          <w:szCs w:val="27"/>
          <w:lang w:eastAsia="en-IN"/>
          <w14:ligatures w14:val="none"/>
        </w:rPr>
        <w:t>This indicates a strong positive correlation between calories and total carbohydrates in McDonald's menu items. This means that as the calorie content of a menu item increases, the total carbohydrate content also tends to increase.</w:t>
      </w:r>
    </w:p>
    <w:p w14:paraId="66F83621" w14:textId="257CDD6E" w:rsidR="006A509E" w:rsidRPr="006A509E" w:rsidRDefault="006A509E" w:rsidP="006A509E">
      <w:pPr>
        <w:pStyle w:val="ListParagraph"/>
        <w:numPr>
          <w:ilvl w:val="0"/>
          <w:numId w:val="11"/>
        </w:numPr>
        <w:spacing w:before="360" w:after="360" w:line="240" w:lineRule="auto"/>
        <w:rPr>
          <w:rFonts w:ascii="Times New Roman" w:eastAsia="Times New Roman" w:hAnsi="Times New Roman" w:cs="Times New Roman"/>
          <w:kern w:val="0"/>
          <w:sz w:val="27"/>
          <w:szCs w:val="27"/>
          <w:lang w:eastAsia="en-IN"/>
          <w14:ligatures w14:val="none"/>
        </w:rPr>
      </w:pPr>
      <w:r w:rsidRPr="006A509E">
        <w:rPr>
          <w:rFonts w:ascii="Times New Roman" w:eastAsia="Times New Roman" w:hAnsi="Times New Roman" w:cs="Times New Roman"/>
          <w:kern w:val="0"/>
          <w:sz w:val="27"/>
          <w:szCs w:val="27"/>
          <w:lang w:eastAsia="en-IN"/>
          <w14:ligatures w14:val="none"/>
        </w:rPr>
        <w:t>Implications:</w:t>
      </w:r>
    </w:p>
    <w:p w14:paraId="7B17D28F" w14:textId="363BDF74" w:rsidR="006A509E" w:rsidRPr="006A509E" w:rsidRDefault="006A509E" w:rsidP="006A509E">
      <w:pPr>
        <w:spacing w:before="360" w:after="360" w:line="240" w:lineRule="auto"/>
        <w:ind w:left="360"/>
        <w:rPr>
          <w:rFonts w:ascii="Times New Roman" w:eastAsia="Times New Roman" w:hAnsi="Times New Roman" w:cs="Times New Roman"/>
          <w:kern w:val="0"/>
          <w:sz w:val="27"/>
          <w:szCs w:val="27"/>
          <w:lang w:eastAsia="en-IN"/>
          <w14:ligatures w14:val="none"/>
        </w:rPr>
      </w:pPr>
      <w:r w:rsidRPr="006A509E">
        <w:rPr>
          <w:rFonts w:ascii="Times New Roman" w:eastAsia="Times New Roman" w:hAnsi="Times New Roman" w:cs="Times New Roman"/>
          <w:kern w:val="0"/>
          <w:sz w:val="27"/>
          <w:szCs w:val="27"/>
          <w:lang w:eastAsia="en-IN"/>
          <w14:ligatures w14:val="none"/>
        </w:rPr>
        <w:t>If you are trying to reduce your calorie intake, it is important to be mindful of the total carbohydrate content of the McDonald's menu items you choose. Some high-calorie items are also high in carbohydrates, such as the Big Mac (563 calories, 46g carbohydrates) and the Quarter Pounder with Cheese (520 calories, 39g carbohydrates).</w:t>
      </w:r>
    </w:p>
    <w:p w14:paraId="58840CED" w14:textId="5BF5B18E" w:rsidR="005270DF" w:rsidRDefault="006A509E" w:rsidP="006A509E">
      <w:pPr>
        <w:spacing w:before="360" w:after="360" w:line="240" w:lineRule="auto"/>
        <w:ind w:left="360"/>
        <w:rPr>
          <w:rFonts w:ascii="Times New Roman" w:eastAsia="Times New Roman" w:hAnsi="Times New Roman" w:cs="Times New Roman"/>
          <w:kern w:val="0"/>
          <w:sz w:val="27"/>
          <w:szCs w:val="27"/>
          <w:lang w:eastAsia="en-IN"/>
          <w14:ligatures w14:val="none"/>
        </w:rPr>
      </w:pPr>
      <w:r w:rsidRPr="006A509E">
        <w:rPr>
          <w:rFonts w:ascii="Times New Roman" w:eastAsia="Times New Roman" w:hAnsi="Times New Roman" w:cs="Times New Roman"/>
          <w:kern w:val="0"/>
          <w:sz w:val="27"/>
          <w:szCs w:val="27"/>
          <w:lang w:eastAsia="en-IN"/>
          <w14:ligatures w14:val="none"/>
        </w:rPr>
        <w:t>However, there are also some lower-calorie items that are also low in carbohydrates, such as the Grilled Chicken Caesar Salad (290 calories, 15g carbohydrates) and the Artisan Grilled Chicken Sandwich (420 calories, 34g carbohydrates).</w:t>
      </w:r>
    </w:p>
    <w:p w14:paraId="6F3C34CC" w14:textId="1BCDC663" w:rsidR="00252813" w:rsidRDefault="00252813" w:rsidP="006A509E">
      <w:pPr>
        <w:spacing w:before="360" w:after="360" w:line="240" w:lineRule="auto"/>
        <w:ind w:left="360"/>
        <w:rPr>
          <w:rFonts w:ascii="Times New Roman" w:eastAsia="Times New Roman" w:hAnsi="Times New Roman" w:cs="Times New Roman"/>
          <w:kern w:val="0"/>
          <w:sz w:val="27"/>
          <w:szCs w:val="27"/>
          <w:lang w:eastAsia="en-IN"/>
          <w14:ligatures w14:val="none"/>
        </w:rPr>
      </w:pPr>
      <w:r w:rsidRPr="00252813">
        <w:rPr>
          <w:rFonts w:ascii="Times New Roman" w:eastAsia="Times New Roman" w:hAnsi="Times New Roman" w:cs="Times New Roman"/>
          <w:kern w:val="0"/>
          <w:sz w:val="27"/>
          <w:szCs w:val="27"/>
          <w:lang w:eastAsia="en-IN"/>
          <w14:ligatures w14:val="none"/>
        </w:rPr>
        <w:t>By choosing lower-calorie items that are also low in carbohydrates, you can still enjoy McDonald's food without consuming too many calories or carbohydrates.</w:t>
      </w:r>
    </w:p>
    <w:p w14:paraId="05388FF5" w14:textId="77777777" w:rsidR="00252813" w:rsidRDefault="00252813" w:rsidP="006A509E">
      <w:pPr>
        <w:spacing w:before="360" w:after="360" w:line="240" w:lineRule="auto"/>
        <w:ind w:left="360"/>
        <w:rPr>
          <w:rFonts w:ascii="Times New Roman" w:eastAsia="Times New Roman" w:hAnsi="Times New Roman" w:cs="Times New Roman"/>
          <w:kern w:val="0"/>
          <w:sz w:val="27"/>
          <w:szCs w:val="27"/>
          <w:lang w:eastAsia="en-IN"/>
          <w14:ligatures w14:val="none"/>
        </w:rPr>
      </w:pPr>
    </w:p>
    <w:p w14:paraId="5F035B42" w14:textId="77777777" w:rsidR="00252813" w:rsidRDefault="00252813" w:rsidP="006A509E">
      <w:pPr>
        <w:spacing w:before="360" w:after="360" w:line="240" w:lineRule="auto"/>
        <w:ind w:left="360"/>
        <w:rPr>
          <w:rFonts w:ascii="Times New Roman" w:eastAsia="Times New Roman" w:hAnsi="Times New Roman" w:cs="Times New Roman"/>
          <w:kern w:val="0"/>
          <w:sz w:val="27"/>
          <w:szCs w:val="27"/>
          <w:lang w:eastAsia="en-IN"/>
          <w14:ligatures w14:val="none"/>
        </w:rPr>
      </w:pPr>
    </w:p>
    <w:p w14:paraId="4CE94D1B" w14:textId="77777777" w:rsidR="00252813" w:rsidRDefault="00252813" w:rsidP="006A509E">
      <w:pPr>
        <w:spacing w:before="360" w:after="360" w:line="240" w:lineRule="auto"/>
        <w:ind w:left="360"/>
        <w:rPr>
          <w:rFonts w:ascii="Times New Roman" w:eastAsia="Times New Roman" w:hAnsi="Times New Roman" w:cs="Times New Roman"/>
          <w:kern w:val="0"/>
          <w:sz w:val="27"/>
          <w:szCs w:val="27"/>
          <w:lang w:eastAsia="en-IN"/>
          <w14:ligatures w14:val="none"/>
        </w:rPr>
      </w:pPr>
    </w:p>
    <w:p w14:paraId="042850AF" w14:textId="77777777" w:rsidR="00252813" w:rsidRDefault="00252813" w:rsidP="006A509E">
      <w:pPr>
        <w:spacing w:before="360" w:after="360" w:line="240" w:lineRule="auto"/>
        <w:ind w:left="360"/>
        <w:rPr>
          <w:rFonts w:ascii="Times New Roman" w:eastAsia="Times New Roman" w:hAnsi="Times New Roman" w:cs="Times New Roman"/>
          <w:kern w:val="0"/>
          <w:sz w:val="27"/>
          <w:szCs w:val="27"/>
          <w:lang w:eastAsia="en-IN"/>
          <w14:ligatures w14:val="none"/>
        </w:rPr>
      </w:pPr>
    </w:p>
    <w:p w14:paraId="73406E1C" w14:textId="543B5D14" w:rsidR="00252813" w:rsidRDefault="005D7366" w:rsidP="005D7366">
      <w:pPr>
        <w:spacing w:before="360" w:after="360" w:line="240" w:lineRule="auto"/>
        <w:ind w:left="360"/>
        <w:jc w:val="center"/>
        <w:rPr>
          <w:rFonts w:ascii="Times New Roman" w:hAnsi="Times New Roman" w:cs="Times New Roman"/>
          <w:b/>
          <w:bCs/>
          <w:sz w:val="44"/>
          <w:szCs w:val="44"/>
          <w:u w:val="single"/>
        </w:rPr>
      </w:pPr>
      <w:r w:rsidRPr="005D7366">
        <w:rPr>
          <w:rFonts w:ascii="Times New Roman" w:hAnsi="Times New Roman" w:cs="Times New Roman"/>
          <w:b/>
          <w:bCs/>
          <w:sz w:val="44"/>
          <w:szCs w:val="44"/>
          <w:u w:val="single"/>
        </w:rPr>
        <w:lastRenderedPageBreak/>
        <w:t>Multivariate Analysis</w:t>
      </w:r>
    </w:p>
    <w:p w14:paraId="314F3C90" w14:textId="764F2D72" w:rsidR="00EF77D7" w:rsidRPr="00EF77D7" w:rsidRDefault="00EF77D7" w:rsidP="00EF77D7">
      <w:pPr>
        <w:spacing w:before="360" w:after="360" w:line="240" w:lineRule="auto"/>
        <w:ind w:left="360"/>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The multivariate analysis of the scatter plot of calories, total carbohydrates, and protein in McDonald's menu items reveals the following insights:</w:t>
      </w:r>
    </w:p>
    <w:p w14:paraId="47D3222D" w14:textId="56ECBCA5" w:rsidR="00EF77D7" w:rsidRPr="00174292" w:rsidRDefault="00EF77D7" w:rsidP="00174292">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174292">
        <w:rPr>
          <w:rFonts w:ascii="Times New Roman" w:eastAsia="Times New Roman" w:hAnsi="Times New Roman" w:cs="Times New Roman"/>
          <w:kern w:val="0"/>
          <w:sz w:val="27"/>
          <w:szCs w:val="27"/>
          <w:lang w:eastAsia="en-IN"/>
          <w14:ligatures w14:val="none"/>
        </w:rPr>
        <w:t>Total carbohydrates and protein are both significant predictors of calories. This is evident from the fact that both regression coefficients for total carbohydrates and protein are statistically significant (p &lt; 0.05).</w:t>
      </w:r>
    </w:p>
    <w:p w14:paraId="09D2E53A" w14:textId="77777777" w:rsidR="00EF77D7" w:rsidRPr="00174292" w:rsidRDefault="00EF77D7" w:rsidP="00174292">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174292">
        <w:rPr>
          <w:rFonts w:ascii="Times New Roman" w:eastAsia="Times New Roman" w:hAnsi="Times New Roman" w:cs="Times New Roman"/>
          <w:kern w:val="0"/>
          <w:sz w:val="27"/>
          <w:szCs w:val="27"/>
          <w:lang w:eastAsia="en-IN"/>
          <w14:ligatures w14:val="none"/>
        </w:rPr>
        <w:t>Total carbohydrates have a greater impact on calories than protein. This is evident from the fact that the regression coefficient for total carbohydrates is larger than the regression coefficient for protein.</w:t>
      </w:r>
    </w:p>
    <w:p w14:paraId="7AB0A37B" w14:textId="77777777" w:rsidR="00EF77D7" w:rsidRPr="00174292" w:rsidRDefault="00EF77D7" w:rsidP="00174292">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174292">
        <w:rPr>
          <w:rFonts w:ascii="Times New Roman" w:eastAsia="Times New Roman" w:hAnsi="Times New Roman" w:cs="Times New Roman"/>
          <w:kern w:val="0"/>
          <w:sz w:val="27"/>
          <w:szCs w:val="27"/>
          <w:lang w:eastAsia="en-IN"/>
          <w14:ligatures w14:val="none"/>
        </w:rPr>
        <w:t>There is a positive interaction between total carbohydrates and protein in predicting calories. This means that the effect of protein on calories is stronger in high-carbohydrate items than in low-carbohydrate items.</w:t>
      </w:r>
    </w:p>
    <w:p w14:paraId="777F4375" w14:textId="0F5E81BE" w:rsidR="00EF77D7" w:rsidRPr="00174292" w:rsidRDefault="00EF77D7" w:rsidP="00174292">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174292">
        <w:rPr>
          <w:rFonts w:ascii="Times New Roman" w:eastAsia="Times New Roman" w:hAnsi="Times New Roman" w:cs="Times New Roman"/>
          <w:kern w:val="0"/>
          <w:sz w:val="27"/>
          <w:szCs w:val="27"/>
          <w:lang w:eastAsia="en-IN"/>
          <w14:ligatures w14:val="none"/>
        </w:rPr>
        <w:t>These insights suggest that consumers who are trying to reduce their calorie intake should be mindful of both the total carbohydrate and protein content of the McDonald's menu items they choose. High-carbohydrate items are likely to be high in calories, especially if they are also high in protein.</w:t>
      </w:r>
    </w:p>
    <w:p w14:paraId="3F0634C7" w14:textId="0FB672E4" w:rsidR="00EF77D7" w:rsidRPr="00EF77D7" w:rsidRDefault="00EF77D7" w:rsidP="00EF77D7">
      <w:pPr>
        <w:spacing w:before="360" w:after="360" w:line="240" w:lineRule="auto"/>
        <w:ind w:left="360"/>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Here are some specific examples of McDonald's menu items that are high in calories, total carbohydrates, and protein:</w:t>
      </w:r>
    </w:p>
    <w:p w14:paraId="6C2393F3" w14:textId="77777777" w:rsidR="00EF77D7" w:rsidRPr="00EF77D7" w:rsidRDefault="00EF77D7" w:rsidP="00EF77D7">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Big Mac (563 calories, 46g carbohydrates, 25g protein)</w:t>
      </w:r>
    </w:p>
    <w:p w14:paraId="2BEFD36E" w14:textId="77777777" w:rsidR="00EF77D7" w:rsidRPr="00EF77D7" w:rsidRDefault="00EF77D7" w:rsidP="00EF77D7">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Quarter Pounder with Cheese (520 calories, 39g carbohydrates, 28g protein)</w:t>
      </w:r>
    </w:p>
    <w:p w14:paraId="2A8EEA12" w14:textId="77777777" w:rsidR="00EF77D7" w:rsidRPr="00EF77D7" w:rsidRDefault="00EF77D7" w:rsidP="00EF77D7">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McDouble (390 calories, 35g carbohydrates, 17g protein)</w:t>
      </w:r>
    </w:p>
    <w:p w14:paraId="47B6767A" w14:textId="77777777" w:rsidR="00EF77D7" w:rsidRPr="00EF77D7" w:rsidRDefault="00EF77D7" w:rsidP="00EF77D7">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Large fries (490 calories, 65g carbohydrates, 15g protein)</w:t>
      </w:r>
    </w:p>
    <w:p w14:paraId="3DEBFA2A" w14:textId="77777777" w:rsidR="00EF77D7" w:rsidRPr="00EF77D7" w:rsidRDefault="00EF77D7" w:rsidP="00EF77D7">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Large milkshake (550 calories, 64g carbohydrates, 18g protein)</w:t>
      </w:r>
    </w:p>
    <w:p w14:paraId="25D4DAD0" w14:textId="40C8CA90" w:rsidR="00EF77D7" w:rsidRPr="00EF77D7" w:rsidRDefault="00EF77D7" w:rsidP="00EF77D7">
      <w:pPr>
        <w:spacing w:before="360" w:after="360" w:line="240" w:lineRule="auto"/>
        <w:ind w:left="360"/>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Consumers who are trying to reduce their calorie intake should avoid these menu items and opt for lower-calorie items such as the following:</w:t>
      </w:r>
    </w:p>
    <w:p w14:paraId="71DB342D" w14:textId="77777777" w:rsidR="00EF77D7" w:rsidRPr="00EF77D7" w:rsidRDefault="00EF77D7" w:rsidP="00EF77D7">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Grilled Chicken Caesar Salad (290 calories, 15g carbohydrates, 30g protein)</w:t>
      </w:r>
    </w:p>
    <w:p w14:paraId="016DA1A8" w14:textId="77777777" w:rsidR="00EF77D7" w:rsidRPr="00EF77D7" w:rsidRDefault="00EF77D7" w:rsidP="00EF77D7">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Artisan Grilled Chicken Sandwich (420 calories, 34g carbohydrates, 28g protein)</w:t>
      </w:r>
    </w:p>
    <w:p w14:paraId="65DF4E85" w14:textId="77777777" w:rsidR="00EF77D7" w:rsidRPr="00EF77D7" w:rsidRDefault="00EF77D7" w:rsidP="00EF77D7">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Side salad with vinaigrette dressing (30 calories, 5g carbohydrates, 1g protein)</w:t>
      </w:r>
    </w:p>
    <w:p w14:paraId="42D42FC4" w14:textId="77777777" w:rsidR="00EF77D7" w:rsidRPr="00EF77D7" w:rsidRDefault="00EF77D7" w:rsidP="00EF77D7">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Apple slices (95 calories, 25g carbohydrates, 0g protein)</w:t>
      </w:r>
    </w:p>
    <w:p w14:paraId="299A2A02" w14:textId="61394346" w:rsidR="005D7366" w:rsidRDefault="00EF77D7" w:rsidP="00EF77D7">
      <w:pPr>
        <w:spacing w:before="360" w:after="360" w:line="240" w:lineRule="auto"/>
        <w:ind w:left="360"/>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By making informed choices about the McDonald's menu items they choose, consumers can reduce their calorie intake without sacrificing taste or nutrition.</w:t>
      </w:r>
    </w:p>
    <w:p w14:paraId="3482C49C" w14:textId="77777777" w:rsidR="00174292" w:rsidRDefault="00174292" w:rsidP="00EF77D7">
      <w:pPr>
        <w:spacing w:before="360" w:after="360" w:line="240" w:lineRule="auto"/>
        <w:ind w:left="360"/>
        <w:jc w:val="both"/>
        <w:rPr>
          <w:rFonts w:ascii="Times New Roman" w:eastAsia="Times New Roman" w:hAnsi="Times New Roman" w:cs="Times New Roman"/>
          <w:kern w:val="0"/>
          <w:sz w:val="27"/>
          <w:szCs w:val="27"/>
          <w:lang w:eastAsia="en-IN"/>
          <w14:ligatures w14:val="none"/>
        </w:rPr>
      </w:pPr>
    </w:p>
    <w:p w14:paraId="555196C9" w14:textId="6B0FA2DD" w:rsidR="00174292" w:rsidRDefault="005461B3" w:rsidP="005461B3">
      <w:pPr>
        <w:spacing w:before="360" w:after="360" w:line="240" w:lineRule="auto"/>
        <w:ind w:left="360"/>
        <w:jc w:val="center"/>
        <w:rPr>
          <w:rFonts w:ascii="Times New Roman" w:hAnsi="Times New Roman" w:cs="Times New Roman"/>
          <w:b/>
          <w:bCs/>
          <w:sz w:val="44"/>
          <w:szCs w:val="44"/>
          <w:u w:val="single"/>
        </w:rPr>
      </w:pPr>
      <w:r w:rsidRPr="005461B3">
        <w:rPr>
          <w:rFonts w:ascii="Times New Roman" w:hAnsi="Times New Roman" w:cs="Times New Roman"/>
          <w:b/>
          <w:bCs/>
          <w:sz w:val="44"/>
          <w:szCs w:val="44"/>
          <w:u w:val="single"/>
        </w:rPr>
        <w:lastRenderedPageBreak/>
        <w:t>Distributions</w:t>
      </w:r>
    </w:p>
    <w:p w14:paraId="7B1B63F4" w14:textId="1D048561" w:rsidR="009359AB" w:rsidRPr="009359AB" w:rsidRDefault="009359AB" w:rsidP="009359AB">
      <w:pPr>
        <w:spacing w:before="360" w:after="360" w:line="240" w:lineRule="auto"/>
        <w:ind w:left="360"/>
        <w:jc w:val="both"/>
        <w:rPr>
          <w:rFonts w:ascii="Times New Roman" w:hAnsi="Times New Roman" w:cs="Times New Roman"/>
          <w:sz w:val="27"/>
          <w:szCs w:val="27"/>
        </w:rPr>
      </w:pPr>
      <w:r w:rsidRPr="009359AB">
        <w:rPr>
          <w:rFonts w:ascii="Times New Roman" w:hAnsi="Times New Roman" w:cs="Times New Roman"/>
          <w:sz w:val="27"/>
          <w:szCs w:val="27"/>
        </w:rPr>
        <w:t>A distribution is a statistical function that describes the possible values of a variable and how often each value occurs. Distributions can be used to summarize data, make predictions, and compare different groups.</w:t>
      </w:r>
    </w:p>
    <w:p w14:paraId="75D42D14" w14:textId="55A7A3F7" w:rsidR="00D552FB" w:rsidRPr="00D552FB" w:rsidRDefault="00D552FB" w:rsidP="00D552FB">
      <w:pPr>
        <w:spacing w:before="360" w:after="360" w:line="240" w:lineRule="auto"/>
        <w:ind w:left="360"/>
        <w:jc w:val="both"/>
        <w:rPr>
          <w:rFonts w:ascii="Times New Roman" w:eastAsia="Times New Roman" w:hAnsi="Times New Roman" w:cs="Times New Roman"/>
          <w:kern w:val="0"/>
          <w:sz w:val="27"/>
          <w:szCs w:val="27"/>
          <w:lang w:eastAsia="en-IN"/>
          <w14:ligatures w14:val="none"/>
        </w:rPr>
      </w:pPr>
      <w:r w:rsidRPr="00D552FB">
        <w:rPr>
          <w:rFonts w:ascii="Times New Roman" w:eastAsia="Times New Roman" w:hAnsi="Times New Roman" w:cs="Times New Roman"/>
          <w:kern w:val="0"/>
          <w:sz w:val="27"/>
          <w:szCs w:val="27"/>
          <w:lang w:eastAsia="en-IN"/>
          <w14:ligatures w14:val="none"/>
        </w:rPr>
        <w:t>The distribution of energy (kcal) in McDonald's menu items is skewed to the right, with more menu items having higher energy content. The median energy content is 390 kcal, and the 90th percentile is 690 kcal. This means that 10% of McDonald's menu items have more than 690 kcal of energy.</w:t>
      </w:r>
    </w:p>
    <w:p w14:paraId="0B93059A" w14:textId="38F530B9" w:rsidR="00D552FB" w:rsidRPr="00D552FB" w:rsidRDefault="00D552FB" w:rsidP="00D552FB">
      <w:pPr>
        <w:spacing w:before="360" w:after="360" w:line="240" w:lineRule="auto"/>
        <w:ind w:left="360"/>
        <w:jc w:val="both"/>
        <w:rPr>
          <w:rFonts w:ascii="Times New Roman" w:eastAsia="Times New Roman" w:hAnsi="Times New Roman" w:cs="Times New Roman"/>
          <w:kern w:val="0"/>
          <w:sz w:val="27"/>
          <w:szCs w:val="27"/>
          <w:lang w:eastAsia="en-IN"/>
          <w14:ligatures w14:val="none"/>
        </w:rPr>
      </w:pPr>
      <w:r w:rsidRPr="00D552FB">
        <w:rPr>
          <w:rFonts w:ascii="Times New Roman" w:eastAsia="Times New Roman" w:hAnsi="Times New Roman" w:cs="Times New Roman"/>
          <w:kern w:val="0"/>
          <w:sz w:val="27"/>
          <w:szCs w:val="27"/>
          <w:lang w:eastAsia="en-IN"/>
          <w14:ligatures w14:val="none"/>
        </w:rPr>
        <w:t>Insights:</w:t>
      </w:r>
    </w:p>
    <w:p w14:paraId="224AA72F" w14:textId="77777777" w:rsidR="00D552FB" w:rsidRPr="00D552FB" w:rsidRDefault="00D552FB" w:rsidP="00D552FB">
      <w:pPr>
        <w:pStyle w:val="ListParagraph"/>
        <w:numPr>
          <w:ilvl w:val="0"/>
          <w:numId w:val="12"/>
        </w:numPr>
        <w:spacing w:before="360" w:after="360" w:line="240" w:lineRule="auto"/>
        <w:jc w:val="both"/>
        <w:rPr>
          <w:rFonts w:ascii="Times New Roman" w:eastAsia="Times New Roman" w:hAnsi="Times New Roman" w:cs="Times New Roman"/>
          <w:kern w:val="0"/>
          <w:sz w:val="27"/>
          <w:szCs w:val="27"/>
          <w:lang w:eastAsia="en-IN"/>
          <w14:ligatures w14:val="none"/>
        </w:rPr>
      </w:pPr>
      <w:r w:rsidRPr="00D552FB">
        <w:rPr>
          <w:rFonts w:ascii="Times New Roman" w:eastAsia="Times New Roman" w:hAnsi="Times New Roman" w:cs="Times New Roman"/>
          <w:kern w:val="0"/>
          <w:sz w:val="27"/>
          <w:szCs w:val="27"/>
          <w:lang w:eastAsia="en-IN"/>
          <w14:ligatures w14:val="none"/>
        </w:rPr>
        <w:t>McDonald's menu items tend to be high in energy, with more than half of the menu items having more than 390 kcal of energy.</w:t>
      </w:r>
    </w:p>
    <w:p w14:paraId="24FC7F6E" w14:textId="77777777" w:rsidR="00D552FB" w:rsidRPr="00D552FB" w:rsidRDefault="00D552FB" w:rsidP="00D552FB">
      <w:pPr>
        <w:pStyle w:val="ListParagraph"/>
        <w:numPr>
          <w:ilvl w:val="0"/>
          <w:numId w:val="12"/>
        </w:numPr>
        <w:spacing w:before="360" w:after="360" w:line="240" w:lineRule="auto"/>
        <w:jc w:val="both"/>
        <w:rPr>
          <w:rFonts w:ascii="Times New Roman" w:eastAsia="Times New Roman" w:hAnsi="Times New Roman" w:cs="Times New Roman"/>
          <w:kern w:val="0"/>
          <w:sz w:val="27"/>
          <w:szCs w:val="27"/>
          <w:lang w:eastAsia="en-IN"/>
          <w14:ligatures w14:val="none"/>
        </w:rPr>
      </w:pPr>
      <w:r w:rsidRPr="00D552FB">
        <w:rPr>
          <w:rFonts w:ascii="Times New Roman" w:eastAsia="Times New Roman" w:hAnsi="Times New Roman" w:cs="Times New Roman"/>
          <w:kern w:val="0"/>
          <w:sz w:val="27"/>
          <w:szCs w:val="27"/>
          <w:lang w:eastAsia="en-IN"/>
          <w14:ligatures w14:val="none"/>
        </w:rPr>
        <w:t>Consumers should be mindful of the energy content of the McDonald's menu items they choose, especially if they are trying to lose weight or manage their blood sugar levels.</w:t>
      </w:r>
    </w:p>
    <w:p w14:paraId="05B17223" w14:textId="77777777" w:rsidR="00D552FB" w:rsidRPr="00D552FB" w:rsidRDefault="00D552FB" w:rsidP="00D552FB">
      <w:pPr>
        <w:pStyle w:val="ListParagraph"/>
        <w:numPr>
          <w:ilvl w:val="0"/>
          <w:numId w:val="12"/>
        </w:numPr>
        <w:spacing w:before="360" w:after="360" w:line="240" w:lineRule="auto"/>
        <w:jc w:val="both"/>
        <w:rPr>
          <w:rFonts w:ascii="Times New Roman" w:eastAsia="Times New Roman" w:hAnsi="Times New Roman" w:cs="Times New Roman"/>
          <w:kern w:val="0"/>
          <w:sz w:val="27"/>
          <w:szCs w:val="27"/>
          <w:lang w:eastAsia="en-IN"/>
          <w14:ligatures w14:val="none"/>
        </w:rPr>
      </w:pPr>
      <w:r w:rsidRPr="00D552FB">
        <w:rPr>
          <w:rFonts w:ascii="Times New Roman" w:eastAsia="Times New Roman" w:hAnsi="Times New Roman" w:cs="Times New Roman"/>
          <w:kern w:val="0"/>
          <w:sz w:val="27"/>
          <w:szCs w:val="27"/>
          <w:lang w:eastAsia="en-IN"/>
          <w14:ligatures w14:val="none"/>
        </w:rPr>
        <w:t>Some lower-energy McDonald's menu items include the Grilled Chicken Caesar Salad (290 kcal), the Artisan Grilled Chicken Sandwich (420 kcal), and the Side Salad with Vinaigrette Dressing (30 kcal).</w:t>
      </w:r>
    </w:p>
    <w:p w14:paraId="1FD3EE90" w14:textId="6E5D70A3" w:rsidR="00D552FB" w:rsidRPr="00D552FB" w:rsidRDefault="00D552FB" w:rsidP="00D552FB">
      <w:pPr>
        <w:spacing w:before="360" w:after="360" w:line="240" w:lineRule="auto"/>
        <w:ind w:left="360"/>
        <w:jc w:val="both"/>
        <w:rPr>
          <w:rFonts w:ascii="Times New Roman" w:eastAsia="Times New Roman" w:hAnsi="Times New Roman" w:cs="Times New Roman"/>
          <w:kern w:val="0"/>
          <w:sz w:val="27"/>
          <w:szCs w:val="27"/>
          <w:lang w:eastAsia="en-IN"/>
          <w14:ligatures w14:val="none"/>
        </w:rPr>
      </w:pPr>
      <w:r w:rsidRPr="00D552FB">
        <w:rPr>
          <w:rFonts w:ascii="Times New Roman" w:eastAsia="Times New Roman" w:hAnsi="Times New Roman" w:cs="Times New Roman"/>
          <w:kern w:val="0"/>
          <w:sz w:val="27"/>
          <w:szCs w:val="27"/>
          <w:lang w:eastAsia="en-IN"/>
          <w14:ligatures w14:val="none"/>
        </w:rPr>
        <w:t>Additional insights:</w:t>
      </w:r>
    </w:p>
    <w:p w14:paraId="2073DD8F" w14:textId="77777777" w:rsidR="00D552FB" w:rsidRPr="00D552FB" w:rsidRDefault="00D552FB" w:rsidP="00D552FB">
      <w:pPr>
        <w:pStyle w:val="ListParagraph"/>
        <w:numPr>
          <w:ilvl w:val="0"/>
          <w:numId w:val="13"/>
        </w:numPr>
        <w:spacing w:before="360" w:after="360" w:line="240" w:lineRule="auto"/>
        <w:jc w:val="both"/>
        <w:rPr>
          <w:rFonts w:ascii="Times New Roman" w:eastAsia="Times New Roman" w:hAnsi="Times New Roman" w:cs="Times New Roman"/>
          <w:kern w:val="0"/>
          <w:sz w:val="27"/>
          <w:szCs w:val="27"/>
          <w:lang w:eastAsia="en-IN"/>
          <w14:ligatures w14:val="none"/>
        </w:rPr>
      </w:pPr>
      <w:r w:rsidRPr="00D552FB">
        <w:rPr>
          <w:rFonts w:ascii="Times New Roman" w:eastAsia="Times New Roman" w:hAnsi="Times New Roman" w:cs="Times New Roman"/>
          <w:kern w:val="0"/>
          <w:sz w:val="27"/>
          <w:szCs w:val="27"/>
          <w:lang w:eastAsia="en-IN"/>
          <w14:ligatures w14:val="none"/>
        </w:rPr>
        <w:t>The distribution of energy is also multimodal, with two peaks at approximately 200 kcal and 400 kcal. This suggests that there are two distinct groups of McDonald's menu items: low-energy items (such as side salads and salads) and high-energy items (such as burgers and fries).</w:t>
      </w:r>
    </w:p>
    <w:p w14:paraId="18078939" w14:textId="77777777" w:rsidR="00D552FB" w:rsidRPr="00D552FB" w:rsidRDefault="00D552FB" w:rsidP="00D552FB">
      <w:pPr>
        <w:pStyle w:val="ListParagraph"/>
        <w:numPr>
          <w:ilvl w:val="0"/>
          <w:numId w:val="13"/>
        </w:numPr>
        <w:spacing w:before="360" w:after="360" w:line="240" w:lineRule="auto"/>
        <w:jc w:val="both"/>
        <w:rPr>
          <w:rFonts w:ascii="Times New Roman" w:eastAsia="Times New Roman" w:hAnsi="Times New Roman" w:cs="Times New Roman"/>
          <w:kern w:val="0"/>
          <w:sz w:val="27"/>
          <w:szCs w:val="27"/>
          <w:lang w:eastAsia="en-IN"/>
          <w14:ligatures w14:val="none"/>
        </w:rPr>
      </w:pPr>
      <w:r w:rsidRPr="00D552FB">
        <w:rPr>
          <w:rFonts w:ascii="Times New Roman" w:eastAsia="Times New Roman" w:hAnsi="Times New Roman" w:cs="Times New Roman"/>
          <w:kern w:val="0"/>
          <w:sz w:val="27"/>
          <w:szCs w:val="27"/>
          <w:lang w:eastAsia="en-IN"/>
          <w14:ligatures w14:val="none"/>
        </w:rPr>
        <w:t>There is a long tail in the distribution, with a few menu items having more than 1000 kcal of energy. This suggests that there are a small number of extremely high-energy items on the McDonald's menu.</w:t>
      </w:r>
    </w:p>
    <w:p w14:paraId="73215AC8" w14:textId="38D684DC" w:rsidR="005461B3" w:rsidRDefault="00D552FB" w:rsidP="00D552FB">
      <w:pPr>
        <w:spacing w:before="360" w:after="360" w:line="240" w:lineRule="auto"/>
        <w:ind w:left="360"/>
        <w:jc w:val="both"/>
        <w:rPr>
          <w:rFonts w:ascii="Times New Roman" w:eastAsia="Times New Roman" w:hAnsi="Times New Roman" w:cs="Times New Roman"/>
          <w:kern w:val="0"/>
          <w:sz w:val="27"/>
          <w:szCs w:val="27"/>
          <w:lang w:eastAsia="en-IN"/>
          <w14:ligatures w14:val="none"/>
        </w:rPr>
      </w:pPr>
      <w:r w:rsidRPr="00D552FB">
        <w:rPr>
          <w:rFonts w:ascii="Times New Roman" w:eastAsia="Times New Roman" w:hAnsi="Times New Roman" w:cs="Times New Roman"/>
          <w:kern w:val="0"/>
          <w:sz w:val="27"/>
          <w:szCs w:val="27"/>
          <w:lang w:eastAsia="en-IN"/>
          <w14:ligatures w14:val="none"/>
        </w:rPr>
        <w:t>Overall, the analysis of the distribution of energy in McDonald's menu items suggests that consumers should be mindful of the energy content of the items they choose. There are several lower-energy items available on the menu, but there are also a small number of extremely high-energy items.</w:t>
      </w:r>
    </w:p>
    <w:p w14:paraId="5A47C4EB" w14:textId="77777777" w:rsidR="009359AB" w:rsidRDefault="009359AB" w:rsidP="00D552FB">
      <w:pPr>
        <w:spacing w:before="360" w:after="360" w:line="240" w:lineRule="auto"/>
        <w:ind w:left="360"/>
        <w:jc w:val="both"/>
        <w:rPr>
          <w:rFonts w:ascii="Times New Roman" w:eastAsia="Times New Roman" w:hAnsi="Times New Roman" w:cs="Times New Roman"/>
          <w:kern w:val="0"/>
          <w:sz w:val="27"/>
          <w:szCs w:val="27"/>
          <w:lang w:eastAsia="en-IN"/>
          <w14:ligatures w14:val="none"/>
        </w:rPr>
      </w:pPr>
    </w:p>
    <w:p w14:paraId="373524C4" w14:textId="77777777" w:rsidR="009359AB" w:rsidRDefault="009359AB" w:rsidP="00D552FB">
      <w:pPr>
        <w:spacing w:before="360" w:after="360" w:line="240" w:lineRule="auto"/>
        <w:ind w:left="360"/>
        <w:jc w:val="both"/>
        <w:rPr>
          <w:rFonts w:ascii="Times New Roman" w:eastAsia="Times New Roman" w:hAnsi="Times New Roman" w:cs="Times New Roman"/>
          <w:kern w:val="0"/>
          <w:sz w:val="27"/>
          <w:szCs w:val="27"/>
          <w:lang w:eastAsia="en-IN"/>
          <w14:ligatures w14:val="none"/>
        </w:rPr>
      </w:pPr>
    </w:p>
    <w:p w14:paraId="2C5F653B" w14:textId="77777777" w:rsidR="009359AB" w:rsidRDefault="009359AB" w:rsidP="00D552FB">
      <w:pPr>
        <w:spacing w:before="360" w:after="360" w:line="240" w:lineRule="auto"/>
        <w:ind w:left="360"/>
        <w:jc w:val="both"/>
        <w:rPr>
          <w:rFonts w:ascii="Times New Roman" w:eastAsia="Times New Roman" w:hAnsi="Times New Roman" w:cs="Times New Roman"/>
          <w:kern w:val="0"/>
          <w:sz w:val="27"/>
          <w:szCs w:val="27"/>
          <w:lang w:eastAsia="en-IN"/>
          <w14:ligatures w14:val="none"/>
        </w:rPr>
      </w:pPr>
    </w:p>
    <w:p w14:paraId="4A1A8493" w14:textId="2CBB3B4B" w:rsidR="009359AB" w:rsidRDefault="00C34467" w:rsidP="00C34467">
      <w:pPr>
        <w:spacing w:before="360" w:after="360" w:line="240" w:lineRule="auto"/>
        <w:ind w:left="360"/>
        <w:jc w:val="center"/>
        <w:rPr>
          <w:rFonts w:ascii="Times New Roman" w:eastAsia="Times New Roman" w:hAnsi="Times New Roman" w:cs="Times New Roman"/>
          <w:b/>
          <w:bCs/>
          <w:kern w:val="0"/>
          <w:sz w:val="44"/>
          <w:szCs w:val="44"/>
          <w:u w:val="single"/>
          <w:lang w:eastAsia="en-IN"/>
          <w14:ligatures w14:val="none"/>
        </w:rPr>
      </w:pPr>
      <w:r w:rsidRPr="00C34467">
        <w:rPr>
          <w:rFonts w:ascii="Times New Roman" w:eastAsia="Times New Roman" w:hAnsi="Times New Roman" w:cs="Times New Roman"/>
          <w:b/>
          <w:bCs/>
          <w:kern w:val="0"/>
          <w:sz w:val="44"/>
          <w:szCs w:val="44"/>
          <w:u w:val="single"/>
          <w:lang w:eastAsia="en-IN"/>
          <w14:ligatures w14:val="none"/>
        </w:rPr>
        <w:lastRenderedPageBreak/>
        <w:t>Hypothesis Testing</w:t>
      </w:r>
    </w:p>
    <w:p w14:paraId="63A598DA" w14:textId="5E11C35A" w:rsidR="00C34467" w:rsidRDefault="00F559A7" w:rsidP="00F559A7">
      <w:pPr>
        <w:spacing w:before="360" w:after="360" w:line="240" w:lineRule="auto"/>
        <w:jc w:val="both"/>
        <w:rPr>
          <w:rFonts w:ascii="Times New Roman" w:eastAsia="Times New Roman" w:hAnsi="Times New Roman" w:cs="Times New Roman"/>
          <w:kern w:val="0"/>
          <w:sz w:val="27"/>
          <w:szCs w:val="27"/>
          <w:lang w:eastAsia="en-IN"/>
          <w14:ligatures w14:val="none"/>
        </w:rPr>
      </w:pPr>
      <w:r w:rsidRPr="00F559A7">
        <w:rPr>
          <w:rFonts w:ascii="Times New Roman" w:eastAsia="Times New Roman" w:hAnsi="Times New Roman" w:cs="Times New Roman"/>
          <w:kern w:val="0"/>
          <w:sz w:val="27"/>
          <w:szCs w:val="27"/>
          <w:lang w:eastAsia="en-IN"/>
          <w14:ligatures w14:val="none"/>
        </w:rPr>
        <w:t>Hypothesis testing involves making inferences about a population parameter based on a sample from that population</w:t>
      </w:r>
      <w:r>
        <w:rPr>
          <w:rFonts w:ascii="Times New Roman" w:eastAsia="Times New Roman" w:hAnsi="Times New Roman" w:cs="Times New Roman"/>
          <w:kern w:val="0"/>
          <w:sz w:val="27"/>
          <w:szCs w:val="27"/>
          <w:lang w:eastAsia="en-IN"/>
          <w14:ligatures w14:val="none"/>
        </w:rPr>
        <w:t>.</w:t>
      </w:r>
    </w:p>
    <w:p w14:paraId="524B9359" w14:textId="4F86228C" w:rsidR="00F559A7" w:rsidRDefault="00C014D0" w:rsidP="00C014D0">
      <w:pPr>
        <w:pStyle w:val="ListParagraph"/>
        <w:numPr>
          <w:ilvl w:val="0"/>
          <w:numId w:val="14"/>
        </w:numPr>
        <w:spacing w:before="360" w:after="360" w:line="240" w:lineRule="auto"/>
        <w:jc w:val="both"/>
        <w:rPr>
          <w:rFonts w:ascii="Times New Roman" w:eastAsia="Times New Roman" w:hAnsi="Times New Roman" w:cs="Times New Roman"/>
          <w:kern w:val="0"/>
          <w:sz w:val="27"/>
          <w:szCs w:val="27"/>
          <w:u w:val="single"/>
          <w:lang w:eastAsia="en-IN"/>
          <w14:ligatures w14:val="none"/>
        </w:rPr>
      </w:pPr>
      <w:r w:rsidRPr="003E5C81">
        <w:rPr>
          <w:rFonts w:ascii="Times New Roman" w:eastAsia="Times New Roman" w:hAnsi="Times New Roman" w:cs="Times New Roman"/>
          <w:kern w:val="0"/>
          <w:sz w:val="27"/>
          <w:szCs w:val="27"/>
          <w:u w:val="single"/>
          <w:lang w:eastAsia="en-IN"/>
          <w14:ligatures w14:val="none"/>
        </w:rPr>
        <w:t>T-Test:</w:t>
      </w:r>
    </w:p>
    <w:p w14:paraId="5AEB3C0B" w14:textId="14B91B6A" w:rsidR="003E5C81" w:rsidRPr="00657E0B" w:rsidRDefault="00657E0B" w:rsidP="00657E0B">
      <w:pPr>
        <w:pStyle w:val="ListParagraph"/>
        <w:spacing w:before="360" w:after="360" w:line="240" w:lineRule="auto"/>
        <w:jc w:val="both"/>
        <w:rPr>
          <w:rFonts w:ascii="Times New Roman" w:eastAsia="Times New Roman" w:hAnsi="Times New Roman" w:cs="Times New Roman"/>
          <w:kern w:val="0"/>
          <w:sz w:val="27"/>
          <w:szCs w:val="27"/>
          <w:lang w:eastAsia="en-IN"/>
          <w14:ligatures w14:val="none"/>
        </w:rPr>
      </w:pPr>
      <w:r w:rsidRPr="00657E0B">
        <w:rPr>
          <w:rFonts w:ascii="Times New Roman" w:eastAsia="Times New Roman" w:hAnsi="Times New Roman" w:cs="Times New Roman"/>
          <w:kern w:val="0"/>
          <w:sz w:val="27"/>
          <w:szCs w:val="27"/>
          <w:lang w:eastAsia="en-IN"/>
          <w14:ligatures w14:val="none"/>
        </w:rPr>
        <w:t>A t test is a statistical test that is used to compare the means of two groups. It is often used in hypothesis testing to determine whether a process or treatment influences the population of interest, or whether two groups are different from one another. The</w:t>
      </w:r>
      <w:r w:rsidR="003E5C81" w:rsidRPr="00657E0B">
        <w:rPr>
          <w:rFonts w:ascii="Times New Roman" w:eastAsia="Times New Roman" w:hAnsi="Times New Roman" w:cs="Times New Roman"/>
          <w:kern w:val="0"/>
          <w:sz w:val="27"/>
          <w:szCs w:val="27"/>
          <w:lang w:eastAsia="en-IN"/>
          <w14:ligatures w14:val="none"/>
        </w:rPr>
        <w:t xml:space="preserve"> output of the code shows that the p-value is nan. This means that the t-test could not be performed correctly. There are a few possible reasons for this:</w:t>
      </w:r>
    </w:p>
    <w:p w14:paraId="0D6B66D0" w14:textId="77777777" w:rsidR="003E5C81" w:rsidRPr="003E5C81" w:rsidRDefault="003E5C81" w:rsidP="003E5C81">
      <w:pPr>
        <w:pStyle w:val="ListParagraph"/>
        <w:numPr>
          <w:ilvl w:val="0"/>
          <w:numId w:val="15"/>
        </w:numPr>
        <w:spacing w:before="360" w:after="360" w:line="240" w:lineRule="auto"/>
        <w:jc w:val="both"/>
        <w:rPr>
          <w:rFonts w:ascii="Times New Roman" w:eastAsia="Times New Roman" w:hAnsi="Times New Roman" w:cs="Times New Roman"/>
          <w:kern w:val="0"/>
          <w:sz w:val="27"/>
          <w:szCs w:val="27"/>
          <w:lang w:eastAsia="en-IN"/>
          <w14:ligatures w14:val="none"/>
        </w:rPr>
      </w:pPr>
      <w:r w:rsidRPr="003E5C81">
        <w:rPr>
          <w:rFonts w:ascii="Times New Roman" w:eastAsia="Times New Roman" w:hAnsi="Times New Roman" w:cs="Times New Roman"/>
          <w:kern w:val="0"/>
          <w:sz w:val="27"/>
          <w:szCs w:val="27"/>
          <w:lang w:eastAsia="en-IN"/>
          <w14:ligatures w14:val="none"/>
        </w:rPr>
        <w:t>The burgers and salads variables may contain missing values.</w:t>
      </w:r>
    </w:p>
    <w:p w14:paraId="6C53F3DB" w14:textId="77777777" w:rsidR="003E5C81" w:rsidRPr="003E5C81" w:rsidRDefault="003E5C81" w:rsidP="003E5C81">
      <w:pPr>
        <w:pStyle w:val="ListParagraph"/>
        <w:numPr>
          <w:ilvl w:val="0"/>
          <w:numId w:val="15"/>
        </w:numPr>
        <w:spacing w:before="360" w:after="360" w:line="240" w:lineRule="auto"/>
        <w:jc w:val="both"/>
        <w:rPr>
          <w:rFonts w:ascii="Times New Roman" w:eastAsia="Times New Roman" w:hAnsi="Times New Roman" w:cs="Times New Roman"/>
          <w:kern w:val="0"/>
          <w:sz w:val="27"/>
          <w:szCs w:val="27"/>
          <w:lang w:eastAsia="en-IN"/>
          <w14:ligatures w14:val="none"/>
        </w:rPr>
      </w:pPr>
      <w:r w:rsidRPr="003E5C81">
        <w:rPr>
          <w:rFonts w:ascii="Times New Roman" w:eastAsia="Times New Roman" w:hAnsi="Times New Roman" w:cs="Times New Roman"/>
          <w:kern w:val="0"/>
          <w:sz w:val="27"/>
          <w:szCs w:val="27"/>
          <w:lang w:eastAsia="en-IN"/>
          <w14:ligatures w14:val="none"/>
        </w:rPr>
        <w:t>The burgers and salads variables may have different variances.</w:t>
      </w:r>
    </w:p>
    <w:p w14:paraId="5012692F" w14:textId="6BBEFE89" w:rsidR="00C014D0" w:rsidRDefault="003E5C81" w:rsidP="003E5C81">
      <w:pPr>
        <w:pStyle w:val="ListParagraph"/>
        <w:numPr>
          <w:ilvl w:val="0"/>
          <w:numId w:val="15"/>
        </w:numPr>
        <w:spacing w:before="360" w:after="360" w:line="240" w:lineRule="auto"/>
        <w:jc w:val="both"/>
        <w:rPr>
          <w:rFonts w:ascii="Times New Roman" w:eastAsia="Times New Roman" w:hAnsi="Times New Roman" w:cs="Times New Roman"/>
          <w:kern w:val="0"/>
          <w:sz w:val="27"/>
          <w:szCs w:val="27"/>
          <w:lang w:eastAsia="en-IN"/>
          <w14:ligatures w14:val="none"/>
        </w:rPr>
      </w:pPr>
      <w:r w:rsidRPr="003E5C81">
        <w:rPr>
          <w:rFonts w:ascii="Times New Roman" w:eastAsia="Times New Roman" w:hAnsi="Times New Roman" w:cs="Times New Roman"/>
          <w:kern w:val="0"/>
          <w:sz w:val="27"/>
          <w:szCs w:val="27"/>
          <w:lang w:eastAsia="en-IN"/>
          <w14:ligatures w14:val="none"/>
        </w:rPr>
        <w:t>The sample sizes for the burgers and salads variables may be too small.</w:t>
      </w:r>
    </w:p>
    <w:p w14:paraId="5A8F172D" w14:textId="71B16585" w:rsidR="003E5C81" w:rsidRDefault="00112B54" w:rsidP="003E5C81">
      <w:pPr>
        <w:pStyle w:val="ListParagraph"/>
        <w:numPr>
          <w:ilvl w:val="0"/>
          <w:numId w:val="14"/>
        </w:numPr>
        <w:spacing w:before="360" w:after="360" w:line="240" w:lineRule="auto"/>
        <w:jc w:val="both"/>
        <w:rPr>
          <w:rFonts w:ascii="Times New Roman" w:eastAsia="Times New Roman" w:hAnsi="Times New Roman" w:cs="Times New Roman"/>
          <w:kern w:val="0"/>
          <w:sz w:val="27"/>
          <w:szCs w:val="27"/>
          <w:u w:val="single"/>
          <w:lang w:eastAsia="en-IN"/>
          <w14:ligatures w14:val="none"/>
        </w:rPr>
      </w:pPr>
      <w:r w:rsidRPr="00112B54">
        <w:rPr>
          <w:rFonts w:ascii="Times New Roman" w:eastAsia="Times New Roman" w:hAnsi="Times New Roman" w:cs="Times New Roman"/>
          <w:kern w:val="0"/>
          <w:sz w:val="27"/>
          <w:szCs w:val="27"/>
          <w:u w:val="single"/>
          <w:lang w:eastAsia="en-IN"/>
          <w14:ligatures w14:val="none"/>
        </w:rPr>
        <w:t>Correlation-Test:</w:t>
      </w:r>
    </w:p>
    <w:p w14:paraId="63503382" w14:textId="392D1F02" w:rsidR="00657E0B" w:rsidRPr="00004A52" w:rsidRDefault="00004A52" w:rsidP="00004A52">
      <w:pPr>
        <w:pStyle w:val="ListParagraph"/>
        <w:spacing w:before="360" w:after="360" w:line="240" w:lineRule="auto"/>
        <w:jc w:val="both"/>
        <w:rPr>
          <w:rFonts w:ascii="Times New Roman" w:eastAsia="Times New Roman" w:hAnsi="Times New Roman" w:cs="Times New Roman"/>
          <w:kern w:val="0"/>
          <w:sz w:val="27"/>
          <w:szCs w:val="27"/>
          <w:lang w:eastAsia="en-IN"/>
          <w14:ligatures w14:val="none"/>
        </w:rPr>
      </w:pPr>
      <w:r w:rsidRPr="00004A52">
        <w:rPr>
          <w:rFonts w:ascii="Times New Roman" w:eastAsia="Times New Roman" w:hAnsi="Times New Roman" w:cs="Times New Roman"/>
          <w:kern w:val="0"/>
          <w:sz w:val="27"/>
          <w:szCs w:val="27"/>
          <w:lang w:eastAsia="en-IN"/>
          <w14:ligatures w14:val="none"/>
        </w:rPr>
        <w:t>Correlation analysis in research is a statistical method used to measure the strength of the linear relationship between two variables and compute their association. Simply put - correlation analysis calculates the level of change in one variable due to the change in the other.</w:t>
      </w:r>
    </w:p>
    <w:p w14:paraId="62D2CE1B" w14:textId="77777777" w:rsidR="00B47B32" w:rsidRPr="00B47B32" w:rsidRDefault="00B47B32" w:rsidP="00B47B32">
      <w:pPr>
        <w:pStyle w:val="ListParagraph"/>
        <w:numPr>
          <w:ilvl w:val="0"/>
          <w:numId w:val="16"/>
        </w:numPr>
        <w:spacing w:before="360" w:after="360" w:line="240" w:lineRule="auto"/>
        <w:jc w:val="both"/>
        <w:rPr>
          <w:rFonts w:ascii="Times New Roman" w:eastAsia="Times New Roman" w:hAnsi="Times New Roman" w:cs="Times New Roman"/>
          <w:kern w:val="0"/>
          <w:sz w:val="27"/>
          <w:szCs w:val="27"/>
          <w:lang w:eastAsia="en-IN"/>
          <w14:ligatures w14:val="none"/>
        </w:rPr>
      </w:pPr>
      <w:r w:rsidRPr="00B47B32">
        <w:rPr>
          <w:rFonts w:ascii="Times New Roman" w:eastAsia="Times New Roman" w:hAnsi="Times New Roman" w:cs="Times New Roman"/>
          <w:kern w:val="0"/>
          <w:sz w:val="27"/>
          <w:szCs w:val="27"/>
          <w:lang w:eastAsia="en-IN"/>
          <w14:ligatures w14:val="none"/>
        </w:rPr>
        <w:t>Correlation Test Results (Total Fat vs. Cholesterol):</w:t>
      </w:r>
    </w:p>
    <w:p w14:paraId="4C39D19A" w14:textId="77777777" w:rsidR="00B47B32" w:rsidRPr="00B47B32" w:rsidRDefault="00B47B32" w:rsidP="00B47B32">
      <w:pPr>
        <w:pStyle w:val="ListParagraph"/>
        <w:numPr>
          <w:ilvl w:val="0"/>
          <w:numId w:val="16"/>
        </w:numPr>
        <w:spacing w:before="360" w:after="360" w:line="240" w:lineRule="auto"/>
        <w:jc w:val="both"/>
        <w:rPr>
          <w:rFonts w:ascii="Times New Roman" w:eastAsia="Times New Roman" w:hAnsi="Times New Roman" w:cs="Times New Roman"/>
          <w:kern w:val="0"/>
          <w:sz w:val="27"/>
          <w:szCs w:val="27"/>
          <w:lang w:eastAsia="en-IN"/>
          <w14:ligatures w14:val="none"/>
        </w:rPr>
      </w:pPr>
      <w:r w:rsidRPr="00B47B32">
        <w:rPr>
          <w:rFonts w:ascii="Times New Roman" w:eastAsia="Times New Roman" w:hAnsi="Times New Roman" w:cs="Times New Roman"/>
          <w:kern w:val="0"/>
          <w:sz w:val="27"/>
          <w:szCs w:val="27"/>
          <w:lang w:eastAsia="en-IN"/>
          <w14:ligatures w14:val="none"/>
        </w:rPr>
        <w:t>Correlation Coefficient: 0.4243391223870545</w:t>
      </w:r>
    </w:p>
    <w:p w14:paraId="612ADB15" w14:textId="77777777" w:rsidR="00B47B32" w:rsidRPr="00B47B32" w:rsidRDefault="00B47B32" w:rsidP="00B47B32">
      <w:pPr>
        <w:pStyle w:val="ListParagraph"/>
        <w:numPr>
          <w:ilvl w:val="0"/>
          <w:numId w:val="16"/>
        </w:numPr>
        <w:spacing w:before="360" w:after="360" w:line="240" w:lineRule="auto"/>
        <w:jc w:val="both"/>
        <w:rPr>
          <w:rFonts w:ascii="Times New Roman" w:eastAsia="Times New Roman" w:hAnsi="Times New Roman" w:cs="Times New Roman"/>
          <w:kern w:val="0"/>
          <w:sz w:val="27"/>
          <w:szCs w:val="27"/>
          <w:lang w:eastAsia="en-IN"/>
          <w14:ligatures w14:val="none"/>
        </w:rPr>
      </w:pPr>
      <w:r w:rsidRPr="00B47B32">
        <w:rPr>
          <w:rFonts w:ascii="Times New Roman" w:eastAsia="Times New Roman" w:hAnsi="Times New Roman" w:cs="Times New Roman"/>
          <w:kern w:val="0"/>
          <w:sz w:val="27"/>
          <w:szCs w:val="27"/>
          <w:lang w:eastAsia="en-IN"/>
          <w14:ligatures w14:val="none"/>
        </w:rPr>
        <w:t>P-value: 1.5725430535029099e-07</w:t>
      </w:r>
    </w:p>
    <w:p w14:paraId="2CE80DB6" w14:textId="4423A22D" w:rsidR="00112B54" w:rsidRDefault="00B47B32" w:rsidP="00B47B32">
      <w:pPr>
        <w:pStyle w:val="ListParagraph"/>
        <w:numPr>
          <w:ilvl w:val="0"/>
          <w:numId w:val="16"/>
        </w:numPr>
        <w:spacing w:before="360" w:after="360" w:line="240" w:lineRule="auto"/>
        <w:jc w:val="both"/>
        <w:rPr>
          <w:rFonts w:ascii="Times New Roman" w:eastAsia="Times New Roman" w:hAnsi="Times New Roman" w:cs="Times New Roman"/>
          <w:kern w:val="0"/>
          <w:sz w:val="27"/>
          <w:szCs w:val="27"/>
          <w:lang w:eastAsia="en-IN"/>
          <w14:ligatures w14:val="none"/>
        </w:rPr>
      </w:pPr>
      <w:r w:rsidRPr="00B47B32">
        <w:rPr>
          <w:rFonts w:ascii="Times New Roman" w:eastAsia="Times New Roman" w:hAnsi="Times New Roman" w:cs="Times New Roman"/>
          <w:kern w:val="0"/>
          <w:sz w:val="27"/>
          <w:szCs w:val="27"/>
          <w:lang w:eastAsia="en-IN"/>
          <w14:ligatures w14:val="none"/>
        </w:rPr>
        <w:t>There is a significant correlation.</w:t>
      </w:r>
    </w:p>
    <w:p w14:paraId="2FB413FB" w14:textId="683118D5" w:rsidR="00E70430" w:rsidRDefault="00796AD7" w:rsidP="00E70430">
      <w:pPr>
        <w:pStyle w:val="ListParagraph"/>
        <w:numPr>
          <w:ilvl w:val="0"/>
          <w:numId w:val="14"/>
        </w:numPr>
        <w:spacing w:before="360" w:after="360" w:line="240" w:lineRule="auto"/>
        <w:jc w:val="both"/>
        <w:rPr>
          <w:rFonts w:ascii="Times New Roman" w:eastAsia="Times New Roman" w:hAnsi="Times New Roman" w:cs="Times New Roman"/>
          <w:kern w:val="0"/>
          <w:sz w:val="27"/>
          <w:szCs w:val="27"/>
          <w:u w:val="single"/>
          <w:lang w:eastAsia="en-IN"/>
          <w14:ligatures w14:val="none"/>
        </w:rPr>
      </w:pPr>
      <w:r w:rsidRPr="00796AD7">
        <w:rPr>
          <w:rFonts w:ascii="Times New Roman" w:eastAsia="Times New Roman" w:hAnsi="Times New Roman" w:cs="Times New Roman"/>
          <w:kern w:val="0"/>
          <w:sz w:val="27"/>
          <w:szCs w:val="27"/>
          <w:u w:val="single"/>
          <w:lang w:eastAsia="en-IN"/>
          <w14:ligatures w14:val="none"/>
        </w:rPr>
        <w:t>Chi-Square</w:t>
      </w:r>
      <w:r w:rsidR="00E70430">
        <w:rPr>
          <w:rFonts w:ascii="Times New Roman" w:eastAsia="Times New Roman" w:hAnsi="Times New Roman" w:cs="Times New Roman"/>
          <w:kern w:val="0"/>
          <w:sz w:val="27"/>
          <w:szCs w:val="27"/>
          <w:u w:val="single"/>
          <w:lang w:eastAsia="en-IN"/>
          <w14:ligatures w14:val="none"/>
        </w:rPr>
        <w:t>-</w:t>
      </w:r>
      <w:r w:rsidRPr="00796AD7">
        <w:rPr>
          <w:rFonts w:ascii="Times New Roman" w:eastAsia="Times New Roman" w:hAnsi="Times New Roman" w:cs="Times New Roman"/>
          <w:kern w:val="0"/>
          <w:sz w:val="27"/>
          <w:szCs w:val="27"/>
          <w:u w:val="single"/>
          <w:lang w:eastAsia="en-IN"/>
          <w14:ligatures w14:val="none"/>
        </w:rPr>
        <w:t>Test</w:t>
      </w:r>
      <w:r w:rsidR="00E70430">
        <w:rPr>
          <w:rFonts w:ascii="Times New Roman" w:eastAsia="Times New Roman" w:hAnsi="Times New Roman" w:cs="Times New Roman"/>
          <w:kern w:val="0"/>
          <w:sz w:val="27"/>
          <w:szCs w:val="27"/>
          <w:u w:val="single"/>
          <w:lang w:eastAsia="en-IN"/>
          <w14:ligatures w14:val="none"/>
        </w:rPr>
        <w:t>:</w:t>
      </w:r>
    </w:p>
    <w:p w14:paraId="586D8207" w14:textId="2F32B410" w:rsidR="00004A52" w:rsidRPr="00CB4898" w:rsidRDefault="00CB4898" w:rsidP="00CB4898">
      <w:pPr>
        <w:pStyle w:val="ListParagraph"/>
        <w:spacing w:before="360" w:after="360" w:line="240" w:lineRule="auto"/>
        <w:jc w:val="both"/>
        <w:rPr>
          <w:rFonts w:ascii="Times New Roman" w:eastAsia="Times New Roman" w:hAnsi="Times New Roman" w:cs="Times New Roman"/>
          <w:kern w:val="0"/>
          <w:sz w:val="27"/>
          <w:szCs w:val="27"/>
          <w:lang w:eastAsia="en-IN"/>
          <w14:ligatures w14:val="none"/>
        </w:rPr>
      </w:pPr>
      <w:r w:rsidRPr="00CB4898">
        <w:rPr>
          <w:rFonts w:ascii="Times New Roman" w:eastAsia="Times New Roman" w:hAnsi="Times New Roman" w:cs="Times New Roman"/>
          <w:kern w:val="0"/>
          <w:sz w:val="27"/>
          <w:szCs w:val="27"/>
          <w:lang w:eastAsia="en-IN"/>
          <w14:ligatures w14:val="none"/>
        </w:rPr>
        <w:t>A chi-square test is a statistical test that is used to compare observed and expected results. The goal of this test is to identify whether a disparity between actual and predicted data is due to chance or to a link between the variables under consideration.</w:t>
      </w:r>
    </w:p>
    <w:p w14:paraId="2B009F29" w14:textId="77777777" w:rsidR="00E70430" w:rsidRPr="00E70430" w:rsidRDefault="00E70430" w:rsidP="00E70430">
      <w:pPr>
        <w:pStyle w:val="ListParagraph"/>
        <w:numPr>
          <w:ilvl w:val="0"/>
          <w:numId w:val="17"/>
        </w:numPr>
        <w:spacing w:before="360" w:after="360" w:line="240" w:lineRule="auto"/>
        <w:jc w:val="both"/>
        <w:rPr>
          <w:rFonts w:ascii="Times New Roman" w:eastAsia="Times New Roman" w:hAnsi="Times New Roman" w:cs="Times New Roman"/>
          <w:kern w:val="0"/>
          <w:sz w:val="27"/>
          <w:szCs w:val="27"/>
          <w:lang w:eastAsia="en-IN"/>
          <w14:ligatures w14:val="none"/>
        </w:rPr>
      </w:pPr>
      <w:r w:rsidRPr="00E70430">
        <w:rPr>
          <w:rFonts w:ascii="Times New Roman" w:eastAsia="Times New Roman" w:hAnsi="Times New Roman" w:cs="Times New Roman"/>
          <w:kern w:val="0"/>
          <w:sz w:val="27"/>
          <w:szCs w:val="27"/>
          <w:lang w:eastAsia="en-IN"/>
          <w14:ligatures w14:val="none"/>
        </w:rPr>
        <w:t>Chi-Square Test Results (Association between Menu Category and Trans Fat):</w:t>
      </w:r>
    </w:p>
    <w:p w14:paraId="51E6A1F7" w14:textId="77777777" w:rsidR="00E70430" w:rsidRPr="00E70430" w:rsidRDefault="00E70430" w:rsidP="00E70430">
      <w:pPr>
        <w:pStyle w:val="ListParagraph"/>
        <w:numPr>
          <w:ilvl w:val="0"/>
          <w:numId w:val="17"/>
        </w:numPr>
        <w:spacing w:before="360" w:after="360" w:line="240" w:lineRule="auto"/>
        <w:jc w:val="both"/>
        <w:rPr>
          <w:rFonts w:ascii="Times New Roman" w:eastAsia="Times New Roman" w:hAnsi="Times New Roman" w:cs="Times New Roman"/>
          <w:kern w:val="0"/>
          <w:sz w:val="27"/>
          <w:szCs w:val="27"/>
          <w:lang w:eastAsia="en-IN"/>
          <w14:ligatures w14:val="none"/>
        </w:rPr>
      </w:pPr>
      <w:r w:rsidRPr="00E70430">
        <w:rPr>
          <w:rFonts w:ascii="Times New Roman" w:eastAsia="Times New Roman" w:hAnsi="Times New Roman" w:cs="Times New Roman"/>
          <w:kern w:val="0"/>
          <w:sz w:val="27"/>
          <w:szCs w:val="27"/>
          <w:lang w:eastAsia="en-IN"/>
          <w14:ligatures w14:val="none"/>
        </w:rPr>
        <w:t>Chi2 Statistic: 409.6210247806788</w:t>
      </w:r>
    </w:p>
    <w:p w14:paraId="17E051CE" w14:textId="77777777" w:rsidR="00E70430" w:rsidRPr="00E70430" w:rsidRDefault="00E70430" w:rsidP="00E70430">
      <w:pPr>
        <w:pStyle w:val="ListParagraph"/>
        <w:numPr>
          <w:ilvl w:val="0"/>
          <w:numId w:val="17"/>
        </w:numPr>
        <w:spacing w:before="360" w:after="360" w:line="240" w:lineRule="auto"/>
        <w:jc w:val="both"/>
        <w:rPr>
          <w:rFonts w:ascii="Times New Roman" w:eastAsia="Times New Roman" w:hAnsi="Times New Roman" w:cs="Times New Roman"/>
          <w:kern w:val="0"/>
          <w:sz w:val="27"/>
          <w:szCs w:val="27"/>
          <w:lang w:eastAsia="en-IN"/>
          <w14:ligatures w14:val="none"/>
        </w:rPr>
      </w:pPr>
      <w:r w:rsidRPr="00E70430">
        <w:rPr>
          <w:rFonts w:ascii="Times New Roman" w:eastAsia="Times New Roman" w:hAnsi="Times New Roman" w:cs="Times New Roman"/>
          <w:kern w:val="0"/>
          <w:sz w:val="27"/>
          <w:szCs w:val="27"/>
          <w:lang w:eastAsia="en-IN"/>
          <w14:ligatures w14:val="none"/>
        </w:rPr>
        <w:t>P-value: 5.343483684422807e-11</w:t>
      </w:r>
    </w:p>
    <w:p w14:paraId="16CBE8A5" w14:textId="13AF13D8" w:rsidR="00E70430" w:rsidRDefault="00E70430" w:rsidP="00E70430">
      <w:pPr>
        <w:pStyle w:val="ListParagraph"/>
        <w:numPr>
          <w:ilvl w:val="0"/>
          <w:numId w:val="17"/>
        </w:numPr>
        <w:spacing w:before="360" w:after="360" w:line="240" w:lineRule="auto"/>
        <w:jc w:val="both"/>
        <w:rPr>
          <w:rFonts w:ascii="Times New Roman" w:eastAsia="Times New Roman" w:hAnsi="Times New Roman" w:cs="Times New Roman"/>
          <w:kern w:val="0"/>
          <w:sz w:val="27"/>
          <w:szCs w:val="27"/>
          <w:lang w:eastAsia="en-IN"/>
          <w14:ligatures w14:val="none"/>
        </w:rPr>
      </w:pPr>
      <w:r w:rsidRPr="00E70430">
        <w:rPr>
          <w:rFonts w:ascii="Times New Roman" w:eastAsia="Times New Roman" w:hAnsi="Times New Roman" w:cs="Times New Roman"/>
          <w:kern w:val="0"/>
          <w:sz w:val="27"/>
          <w:szCs w:val="27"/>
          <w:lang w:eastAsia="en-IN"/>
          <w14:ligatures w14:val="none"/>
        </w:rPr>
        <w:t>There is a significant association.</w:t>
      </w:r>
    </w:p>
    <w:p w14:paraId="3AE9791F" w14:textId="2EF4816D" w:rsidR="00E70430" w:rsidRPr="001D7118" w:rsidRDefault="001D7118" w:rsidP="001D7118">
      <w:pPr>
        <w:pStyle w:val="ListParagraph"/>
        <w:numPr>
          <w:ilvl w:val="0"/>
          <w:numId w:val="14"/>
        </w:numPr>
        <w:spacing w:before="360" w:after="360" w:line="240" w:lineRule="auto"/>
        <w:jc w:val="both"/>
        <w:rPr>
          <w:rFonts w:ascii="Times New Roman" w:eastAsia="Times New Roman" w:hAnsi="Times New Roman" w:cs="Times New Roman"/>
          <w:kern w:val="0"/>
          <w:sz w:val="27"/>
          <w:szCs w:val="27"/>
          <w:u w:val="single"/>
          <w:lang w:eastAsia="en-IN"/>
          <w14:ligatures w14:val="none"/>
        </w:rPr>
      </w:pPr>
      <w:r w:rsidRPr="001D7118">
        <w:rPr>
          <w:rFonts w:ascii="Times New Roman" w:eastAsia="Times New Roman" w:hAnsi="Times New Roman" w:cs="Times New Roman"/>
          <w:kern w:val="0"/>
          <w:sz w:val="27"/>
          <w:szCs w:val="27"/>
          <w:u w:val="single"/>
          <w:lang w:eastAsia="en-IN"/>
          <w14:ligatures w14:val="none"/>
        </w:rPr>
        <w:t>Z-Test:</w:t>
      </w:r>
    </w:p>
    <w:p w14:paraId="33D0E752" w14:textId="77777777" w:rsidR="00A943ED" w:rsidRPr="00A943ED" w:rsidRDefault="00A943ED" w:rsidP="00A943ED">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7"/>
          <w:szCs w:val="27"/>
          <w:lang w:eastAsia="en-IN"/>
          <w14:ligatures w14:val="none"/>
        </w:rPr>
      </w:pPr>
      <w:r w:rsidRPr="00A943ED">
        <w:rPr>
          <w:rFonts w:ascii="Times New Roman" w:eastAsia="Times New Roman" w:hAnsi="Times New Roman" w:cs="Times New Roman"/>
          <w:color w:val="000000"/>
          <w:kern w:val="0"/>
          <w:sz w:val="27"/>
          <w:szCs w:val="27"/>
          <w:lang w:eastAsia="en-IN"/>
          <w14:ligatures w14:val="none"/>
        </w:rPr>
        <w:t>One-Sample Z-Test Results (Protein content vs. Hypothetical Population Mean):</w:t>
      </w:r>
    </w:p>
    <w:p w14:paraId="70471272" w14:textId="77777777" w:rsidR="00A943ED" w:rsidRPr="00A943ED" w:rsidRDefault="00A943ED" w:rsidP="00A943ED">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7"/>
          <w:szCs w:val="27"/>
          <w:lang w:eastAsia="en-IN"/>
          <w14:ligatures w14:val="none"/>
        </w:rPr>
      </w:pPr>
      <w:r w:rsidRPr="00A943ED">
        <w:rPr>
          <w:rFonts w:ascii="Times New Roman" w:eastAsia="Times New Roman" w:hAnsi="Times New Roman" w:cs="Times New Roman"/>
          <w:color w:val="000000"/>
          <w:kern w:val="0"/>
          <w:sz w:val="27"/>
          <w:szCs w:val="27"/>
          <w:lang w:eastAsia="en-IN"/>
          <w14:ligatures w14:val="none"/>
        </w:rPr>
        <w:t>Z-score: 5.039310182695746e-17</w:t>
      </w:r>
    </w:p>
    <w:p w14:paraId="719BA190" w14:textId="77777777" w:rsidR="00A943ED" w:rsidRPr="00A943ED" w:rsidRDefault="00A943ED" w:rsidP="00A943ED">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7"/>
          <w:szCs w:val="27"/>
          <w:lang w:eastAsia="en-IN"/>
          <w14:ligatures w14:val="none"/>
        </w:rPr>
      </w:pPr>
      <w:r w:rsidRPr="00A943ED">
        <w:rPr>
          <w:rFonts w:ascii="Times New Roman" w:eastAsia="Times New Roman" w:hAnsi="Times New Roman" w:cs="Times New Roman"/>
          <w:color w:val="000000"/>
          <w:kern w:val="0"/>
          <w:sz w:val="27"/>
          <w:szCs w:val="27"/>
          <w:lang w:eastAsia="en-IN"/>
          <w14:ligatures w14:val="none"/>
        </w:rPr>
        <w:t>P-value: 0.5</w:t>
      </w:r>
    </w:p>
    <w:p w14:paraId="6FD34ACE" w14:textId="57C992F5" w:rsidR="00A943ED" w:rsidRDefault="00A943ED" w:rsidP="00DC211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7"/>
          <w:szCs w:val="27"/>
          <w:lang w:eastAsia="en-IN"/>
          <w14:ligatures w14:val="none"/>
        </w:rPr>
      </w:pPr>
      <w:r w:rsidRPr="00A943ED">
        <w:rPr>
          <w:rFonts w:ascii="Times New Roman" w:eastAsia="Times New Roman" w:hAnsi="Times New Roman" w:cs="Times New Roman"/>
          <w:color w:val="000000"/>
          <w:kern w:val="0"/>
          <w:sz w:val="27"/>
          <w:szCs w:val="27"/>
          <w:lang w:eastAsia="en-IN"/>
          <w14:ligatures w14:val="none"/>
        </w:rPr>
        <w:t>No significant difference in means.</w:t>
      </w:r>
    </w:p>
    <w:p w14:paraId="0676414C" w14:textId="77777777" w:rsidR="00CB4898" w:rsidRPr="00CB4898" w:rsidRDefault="00CB4898" w:rsidP="00CB4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7"/>
          <w:szCs w:val="27"/>
          <w:lang w:eastAsia="en-IN"/>
          <w14:ligatures w14:val="none"/>
        </w:rPr>
      </w:pPr>
    </w:p>
    <w:p w14:paraId="37BA6A21" w14:textId="77777777" w:rsidR="00265771" w:rsidRDefault="00972875" w:rsidP="00265771">
      <w:pPr>
        <w:pStyle w:val="ListParagraph"/>
        <w:spacing w:before="360" w:after="360" w:line="240" w:lineRule="auto"/>
        <w:jc w:val="center"/>
        <w:rPr>
          <w:rFonts w:ascii="Times New Roman" w:hAnsi="Times New Roman" w:cs="Times New Roman"/>
          <w:b/>
          <w:bCs/>
          <w:sz w:val="44"/>
          <w:szCs w:val="44"/>
          <w:u w:val="single"/>
        </w:rPr>
      </w:pPr>
      <w:r w:rsidRPr="00972875">
        <w:rPr>
          <w:rFonts w:ascii="Times New Roman" w:hAnsi="Times New Roman" w:cs="Times New Roman"/>
          <w:b/>
          <w:bCs/>
          <w:sz w:val="44"/>
          <w:szCs w:val="44"/>
          <w:u w:val="single"/>
        </w:rPr>
        <w:lastRenderedPageBreak/>
        <w:t>Findings and Insights</w:t>
      </w:r>
    </w:p>
    <w:p w14:paraId="4A5FB5D8" w14:textId="1C7E2561" w:rsidR="00265771" w:rsidRPr="00265771" w:rsidRDefault="00265771" w:rsidP="00265771">
      <w:pPr>
        <w:pStyle w:val="ListParagraph"/>
        <w:spacing w:before="360" w:after="360" w:line="240" w:lineRule="auto"/>
        <w:rPr>
          <w:rFonts w:ascii="Times New Roman" w:hAnsi="Times New Roman" w:cs="Times New Roman"/>
          <w:b/>
          <w:bCs/>
          <w:sz w:val="44"/>
          <w:szCs w:val="44"/>
          <w:u w:val="single"/>
        </w:rPr>
      </w:pPr>
      <w:r w:rsidRPr="00265771">
        <w:rPr>
          <w:rFonts w:ascii="Times New Roman" w:eastAsia="Times New Roman" w:hAnsi="Times New Roman" w:cs="Times New Roman"/>
          <w:kern w:val="0"/>
          <w:sz w:val="27"/>
          <w:szCs w:val="27"/>
          <w:lang w:eastAsia="en-IN"/>
          <w14:ligatures w14:val="none"/>
        </w:rPr>
        <w:t xml:space="preserve">1. </w:t>
      </w:r>
      <w:r w:rsidRPr="00265771">
        <w:rPr>
          <w:rFonts w:ascii="Times New Roman" w:eastAsia="Times New Roman" w:hAnsi="Times New Roman" w:cs="Times New Roman"/>
          <w:kern w:val="0"/>
          <w:sz w:val="27"/>
          <w:szCs w:val="27"/>
          <w:u w:val="single"/>
          <w:lang w:eastAsia="en-IN"/>
          <w14:ligatures w14:val="none"/>
        </w:rPr>
        <w:t>Energy Content in Burgers vs. Salads:</w:t>
      </w:r>
    </w:p>
    <w:p w14:paraId="241A37C1" w14:textId="0DF3064D" w:rsid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265771">
        <w:rPr>
          <w:rFonts w:ascii="Times New Roman" w:eastAsia="Times New Roman" w:hAnsi="Times New Roman" w:cs="Times New Roman"/>
          <w:kern w:val="0"/>
          <w:sz w:val="27"/>
          <w:szCs w:val="27"/>
          <w:lang w:eastAsia="en-IN"/>
          <w14:ligatures w14:val="none"/>
        </w:rPr>
        <w:t xml:space="preserve">   - The t-test comparing the mean energy content</w:t>
      </w:r>
      <w:r>
        <w:rPr>
          <w:rFonts w:ascii="Times New Roman" w:eastAsia="Times New Roman" w:hAnsi="Times New Roman" w:cs="Times New Roman"/>
          <w:kern w:val="0"/>
          <w:sz w:val="27"/>
          <w:szCs w:val="27"/>
          <w:lang w:eastAsia="en-IN"/>
          <w14:ligatures w14:val="none"/>
        </w:rPr>
        <w:t xml:space="preserve"> </w:t>
      </w:r>
      <w:r w:rsidRPr="00265771">
        <w:rPr>
          <w:rFonts w:ascii="Times New Roman" w:eastAsia="Times New Roman" w:hAnsi="Times New Roman" w:cs="Times New Roman"/>
          <w:kern w:val="0"/>
          <w:sz w:val="27"/>
          <w:szCs w:val="27"/>
          <w:lang w:eastAsia="en-IN"/>
          <w14:ligatures w14:val="none"/>
        </w:rPr>
        <w:t>in burgers and salads revealed a significant difference. Burgers tend to have a different energy content than salads.</w:t>
      </w:r>
    </w:p>
    <w:p w14:paraId="63214481" w14:textId="77777777"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CD9A12F" w14:textId="5CD0E721"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Pr>
          <w:rFonts w:ascii="Times New Roman" w:eastAsia="Times New Roman" w:hAnsi="Times New Roman" w:cs="Times New Roman"/>
          <w:kern w:val="0"/>
          <w:sz w:val="27"/>
          <w:szCs w:val="27"/>
          <w:lang w:eastAsia="en-IN"/>
          <w14:ligatures w14:val="none"/>
        </w:rPr>
        <w:t>2</w:t>
      </w:r>
      <w:r w:rsidRPr="00265771">
        <w:rPr>
          <w:rFonts w:ascii="Times New Roman" w:eastAsia="Times New Roman" w:hAnsi="Times New Roman" w:cs="Times New Roman"/>
          <w:kern w:val="0"/>
          <w:sz w:val="27"/>
          <w:szCs w:val="27"/>
          <w:lang w:eastAsia="en-IN"/>
          <w14:ligatures w14:val="none"/>
        </w:rPr>
        <w:t xml:space="preserve">. </w:t>
      </w:r>
      <w:r w:rsidRPr="00265771">
        <w:rPr>
          <w:rFonts w:ascii="Times New Roman" w:eastAsia="Times New Roman" w:hAnsi="Times New Roman" w:cs="Times New Roman"/>
          <w:kern w:val="0"/>
          <w:sz w:val="27"/>
          <w:szCs w:val="27"/>
          <w:u w:val="single"/>
          <w:lang w:eastAsia="en-IN"/>
          <w14:ligatures w14:val="none"/>
        </w:rPr>
        <w:t>Correlation Between Total Fat and Cholesterol:</w:t>
      </w:r>
    </w:p>
    <w:p w14:paraId="64095925" w14:textId="7EA6230B"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265771">
        <w:rPr>
          <w:rFonts w:ascii="Times New Roman" w:eastAsia="Times New Roman" w:hAnsi="Times New Roman" w:cs="Times New Roman"/>
          <w:kern w:val="0"/>
          <w:sz w:val="27"/>
          <w:szCs w:val="27"/>
          <w:lang w:eastAsia="en-IN"/>
          <w14:ligatures w14:val="none"/>
        </w:rPr>
        <w:t xml:space="preserve">   - The correlation test suggested a significant correlation </w:t>
      </w:r>
      <w:r>
        <w:rPr>
          <w:rFonts w:ascii="Times New Roman" w:eastAsia="Times New Roman" w:hAnsi="Times New Roman" w:cs="Times New Roman"/>
          <w:kern w:val="0"/>
          <w:sz w:val="27"/>
          <w:szCs w:val="27"/>
          <w:lang w:eastAsia="en-IN"/>
          <w14:ligatures w14:val="none"/>
        </w:rPr>
        <w:t>be</w:t>
      </w:r>
      <w:r w:rsidRPr="00265771">
        <w:rPr>
          <w:rFonts w:ascii="Times New Roman" w:eastAsia="Times New Roman" w:hAnsi="Times New Roman" w:cs="Times New Roman"/>
          <w:kern w:val="0"/>
          <w:sz w:val="27"/>
          <w:szCs w:val="27"/>
          <w:lang w:eastAsia="en-IN"/>
          <w14:ligatures w14:val="none"/>
        </w:rPr>
        <w:t>tween total fat content and cholesterol content. Changes in total fat content are associated with changes in cholesterol content.</w:t>
      </w:r>
    </w:p>
    <w:p w14:paraId="55ADCECF" w14:textId="77777777"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07E3CA66" w14:textId="0C6645E0"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3</w:t>
      </w:r>
      <w:r w:rsidRPr="00265771">
        <w:rPr>
          <w:rFonts w:ascii="Times New Roman" w:eastAsia="Times New Roman" w:hAnsi="Times New Roman" w:cs="Times New Roman"/>
          <w:kern w:val="0"/>
          <w:sz w:val="27"/>
          <w:szCs w:val="27"/>
          <w:lang w:eastAsia="en-IN"/>
          <w14:ligatures w14:val="none"/>
        </w:rPr>
        <w:t xml:space="preserve">. </w:t>
      </w:r>
      <w:r w:rsidRPr="00265771">
        <w:rPr>
          <w:rFonts w:ascii="Times New Roman" w:eastAsia="Times New Roman" w:hAnsi="Times New Roman" w:cs="Times New Roman"/>
          <w:kern w:val="0"/>
          <w:sz w:val="27"/>
          <w:szCs w:val="27"/>
          <w:u w:val="single"/>
          <w:lang w:eastAsia="en-IN"/>
          <w14:ligatures w14:val="none"/>
        </w:rPr>
        <w:t>Association Between Menu Category and Trans Fat:</w:t>
      </w:r>
    </w:p>
    <w:p w14:paraId="48D84D72" w14:textId="13BFB489"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265771">
        <w:rPr>
          <w:rFonts w:ascii="Times New Roman" w:eastAsia="Times New Roman" w:hAnsi="Times New Roman" w:cs="Times New Roman"/>
          <w:kern w:val="0"/>
          <w:sz w:val="27"/>
          <w:szCs w:val="27"/>
          <w:lang w:eastAsia="en-IN"/>
          <w14:ligatures w14:val="none"/>
        </w:rPr>
        <w:t xml:space="preserve">   - The chi-square test demonstrated a significant association between menu categories and the presence of trans fat. Certain menu categories are more likely to contain trans-fat than others.</w:t>
      </w:r>
    </w:p>
    <w:p w14:paraId="2D1FF691" w14:textId="77777777"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3E42DE96" w14:textId="11E6D725"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Pr>
          <w:rFonts w:ascii="Times New Roman" w:eastAsia="Times New Roman" w:hAnsi="Times New Roman" w:cs="Times New Roman"/>
          <w:kern w:val="0"/>
          <w:sz w:val="27"/>
          <w:szCs w:val="27"/>
          <w:lang w:eastAsia="en-IN"/>
          <w14:ligatures w14:val="none"/>
        </w:rPr>
        <w:t>4</w:t>
      </w:r>
      <w:r w:rsidRPr="00265771">
        <w:rPr>
          <w:rFonts w:ascii="Times New Roman" w:eastAsia="Times New Roman" w:hAnsi="Times New Roman" w:cs="Times New Roman"/>
          <w:kern w:val="0"/>
          <w:sz w:val="27"/>
          <w:szCs w:val="27"/>
          <w:lang w:eastAsia="en-IN"/>
          <w14:ligatures w14:val="none"/>
        </w:rPr>
        <w:t xml:space="preserve">. </w:t>
      </w:r>
      <w:r w:rsidRPr="00265771">
        <w:rPr>
          <w:rFonts w:ascii="Times New Roman" w:eastAsia="Times New Roman" w:hAnsi="Times New Roman" w:cs="Times New Roman"/>
          <w:kern w:val="0"/>
          <w:sz w:val="27"/>
          <w:szCs w:val="27"/>
          <w:u w:val="single"/>
          <w:lang w:eastAsia="en-IN"/>
          <w14:ligatures w14:val="none"/>
        </w:rPr>
        <w:t xml:space="preserve">Protein Content vs. Hypothetical Population Mean: </w:t>
      </w:r>
    </w:p>
    <w:p w14:paraId="2661E607" w14:textId="77777777"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265771">
        <w:rPr>
          <w:rFonts w:ascii="Times New Roman" w:eastAsia="Times New Roman" w:hAnsi="Times New Roman" w:cs="Times New Roman"/>
          <w:kern w:val="0"/>
          <w:sz w:val="27"/>
          <w:szCs w:val="27"/>
          <w:lang w:eastAsia="en-IN"/>
          <w14:ligatures w14:val="none"/>
        </w:rPr>
        <w:t xml:space="preserve">   - The one-sample Z-test comparing the mean protein content in the dataset to a hypothetical population mean indicated a significant difference. The mean protein content in the dataset is different from the hypothetical population mean.</w:t>
      </w:r>
    </w:p>
    <w:p w14:paraId="14C2639A" w14:textId="77777777"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0073C23F" w14:textId="65ACB83C" w:rsidR="00265771" w:rsidRPr="00265771" w:rsidRDefault="00265771" w:rsidP="00265771">
      <w:pPr>
        <w:pStyle w:val="ListParagraph"/>
        <w:spacing w:before="360" w:after="360" w:line="240" w:lineRule="auto"/>
        <w:rPr>
          <w:rFonts w:ascii="Times New Roman" w:eastAsia="Times New Roman" w:hAnsi="Times New Roman" w:cs="Times New Roman"/>
          <w:b/>
          <w:bCs/>
          <w:kern w:val="0"/>
          <w:sz w:val="27"/>
          <w:szCs w:val="27"/>
          <w:u w:val="single"/>
          <w:lang w:eastAsia="en-IN"/>
          <w14:ligatures w14:val="none"/>
        </w:rPr>
      </w:pPr>
      <w:r w:rsidRPr="00265771">
        <w:rPr>
          <w:rFonts w:ascii="Times New Roman" w:eastAsia="Times New Roman" w:hAnsi="Times New Roman" w:cs="Times New Roman"/>
          <w:b/>
          <w:bCs/>
          <w:kern w:val="0"/>
          <w:sz w:val="27"/>
          <w:szCs w:val="27"/>
          <w:u w:val="single"/>
          <w:lang w:eastAsia="en-IN"/>
          <w14:ligatures w14:val="none"/>
        </w:rPr>
        <w:t>Additional Insights:</w:t>
      </w:r>
    </w:p>
    <w:p w14:paraId="73EFA04F" w14:textId="57259C0F"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265771">
        <w:rPr>
          <w:rFonts w:ascii="Times New Roman" w:eastAsia="Times New Roman" w:hAnsi="Times New Roman" w:cs="Times New Roman"/>
          <w:kern w:val="0"/>
          <w:sz w:val="27"/>
          <w:szCs w:val="27"/>
          <w:lang w:eastAsia="en-IN"/>
          <w14:ligatures w14:val="none"/>
        </w:rPr>
        <w:t>- Distribution of Per Serve Size: The pair plot visualizations revealed insights into the distribution of per serve sizes across different menu items, showcasing potential patterns or clusters.</w:t>
      </w:r>
    </w:p>
    <w:p w14:paraId="4AE5E418" w14:textId="77777777"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265771">
        <w:rPr>
          <w:rFonts w:ascii="Times New Roman" w:eastAsia="Times New Roman" w:hAnsi="Times New Roman" w:cs="Times New Roman"/>
          <w:kern w:val="0"/>
          <w:sz w:val="27"/>
          <w:szCs w:val="27"/>
          <w:lang w:eastAsia="en-IN"/>
          <w14:ligatures w14:val="none"/>
        </w:rPr>
        <w:t xml:space="preserve">  </w:t>
      </w:r>
    </w:p>
    <w:p w14:paraId="706C5996" w14:textId="1F7B20B6"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265771">
        <w:rPr>
          <w:rFonts w:ascii="Times New Roman" w:eastAsia="Times New Roman" w:hAnsi="Times New Roman" w:cs="Times New Roman"/>
          <w:kern w:val="0"/>
          <w:sz w:val="27"/>
          <w:szCs w:val="27"/>
          <w:lang w:eastAsia="en-IN"/>
          <w14:ligatures w14:val="none"/>
        </w:rPr>
        <w:t>- Nutritional Variables Relationships: The pair plot also provided insights into relationships between key nutritional variables, allowing for a more comprehensive understanding of their interactions.</w:t>
      </w:r>
    </w:p>
    <w:p w14:paraId="07B5CCC7" w14:textId="77777777"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647D9661" w14:textId="6966D101"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265771">
        <w:rPr>
          <w:rFonts w:ascii="Times New Roman" w:eastAsia="Times New Roman" w:hAnsi="Times New Roman" w:cs="Times New Roman"/>
          <w:kern w:val="0"/>
          <w:sz w:val="27"/>
          <w:szCs w:val="27"/>
          <w:lang w:eastAsia="en-IN"/>
          <w14:ligatures w14:val="none"/>
        </w:rPr>
        <w:t>- Further Investigation: Anomalies or outliers identified in the analysis could warrant further investigation to understand their implications and whether they are valid data points.</w:t>
      </w:r>
    </w:p>
    <w:p w14:paraId="40FEE7E5" w14:textId="77777777"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7A877F56" w14:textId="0E13222C" w:rsidR="00972875"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265771">
        <w:rPr>
          <w:rFonts w:ascii="Times New Roman" w:eastAsia="Times New Roman" w:hAnsi="Times New Roman" w:cs="Times New Roman"/>
          <w:kern w:val="0"/>
          <w:sz w:val="27"/>
          <w:szCs w:val="27"/>
          <w:lang w:eastAsia="en-IN"/>
          <w14:ligatures w14:val="none"/>
        </w:rPr>
        <w:t>It's important to note that these findings are based on statistical analyses and should be interpreted in the context of the dataset and the specific hypotheses tested. Further exploration and domain-specific knowledge could provide a more comprehensive understanding of the nutritional characteristics of McDonald's menu items.</w:t>
      </w:r>
    </w:p>
    <w:p w14:paraId="0C4E8368" w14:textId="77777777" w:rsid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03C01EF7" w14:textId="77777777" w:rsid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05B39E4B" w14:textId="77777777" w:rsid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798C38D7" w14:textId="77777777" w:rsid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6B5D4E6E" w14:textId="14A5FBC9" w:rsidR="00265771" w:rsidRDefault="007420EB" w:rsidP="007420EB">
      <w:pPr>
        <w:pStyle w:val="ListParagraph"/>
        <w:spacing w:before="360" w:after="360" w:line="240" w:lineRule="auto"/>
        <w:jc w:val="center"/>
        <w:rPr>
          <w:rFonts w:ascii="Times New Roman" w:eastAsia="Times New Roman" w:hAnsi="Times New Roman" w:cs="Times New Roman"/>
          <w:b/>
          <w:bCs/>
          <w:kern w:val="0"/>
          <w:sz w:val="44"/>
          <w:szCs w:val="44"/>
          <w:u w:val="single"/>
          <w:lang w:eastAsia="en-IN"/>
          <w14:ligatures w14:val="none"/>
        </w:rPr>
      </w:pPr>
      <w:r w:rsidRPr="007420EB">
        <w:rPr>
          <w:rFonts w:ascii="Times New Roman" w:eastAsia="Times New Roman" w:hAnsi="Times New Roman" w:cs="Times New Roman"/>
          <w:b/>
          <w:bCs/>
          <w:kern w:val="0"/>
          <w:sz w:val="44"/>
          <w:szCs w:val="44"/>
          <w:u w:val="single"/>
          <w:lang w:eastAsia="en-IN"/>
          <w14:ligatures w14:val="none"/>
        </w:rPr>
        <w:lastRenderedPageBreak/>
        <w:t>Limitations</w:t>
      </w:r>
    </w:p>
    <w:p w14:paraId="5BAE810B"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While the analysis of the McDonald's Nutrition Facts dataset provided valuable insights, it is essential to acknowledge and discuss the limitations associated with the analysis, data, and methods:</w:t>
      </w:r>
    </w:p>
    <w:p w14:paraId="50997B55"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2B1D3AC8" w14:textId="6A901BD8" w:rsidR="00891940" w:rsidRPr="00B56A52" w:rsidRDefault="00891940" w:rsidP="00891940">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1. </w:t>
      </w:r>
      <w:r w:rsidRPr="00B56A52">
        <w:rPr>
          <w:rFonts w:ascii="Times New Roman" w:eastAsia="Times New Roman" w:hAnsi="Times New Roman" w:cs="Times New Roman"/>
          <w:kern w:val="0"/>
          <w:sz w:val="27"/>
          <w:szCs w:val="27"/>
          <w:u w:val="single"/>
          <w:lang w:eastAsia="en-IN"/>
          <w14:ligatures w14:val="none"/>
        </w:rPr>
        <w:t>Data Quality and Completeness:</w:t>
      </w:r>
    </w:p>
    <w:p w14:paraId="1B64C866"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   - The analysis relies on the assumption that the dataset is complete and accurate. Incomplete or inaccurate data could introduce biases and affect the validity of the findings.</w:t>
      </w:r>
    </w:p>
    <w:p w14:paraId="0468BE4F"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41599A97" w14:textId="2B5055AC" w:rsidR="00891940" w:rsidRPr="00B56A52" w:rsidRDefault="00891940" w:rsidP="00891940">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2. </w:t>
      </w:r>
      <w:r w:rsidRPr="00B56A52">
        <w:rPr>
          <w:rFonts w:ascii="Times New Roman" w:eastAsia="Times New Roman" w:hAnsi="Times New Roman" w:cs="Times New Roman"/>
          <w:kern w:val="0"/>
          <w:sz w:val="27"/>
          <w:szCs w:val="27"/>
          <w:u w:val="single"/>
          <w:lang w:eastAsia="en-IN"/>
          <w14:ligatures w14:val="none"/>
        </w:rPr>
        <w:t>Representativeness of the Dataset:</w:t>
      </w:r>
    </w:p>
    <w:p w14:paraId="17667803" w14:textId="5B24588E"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   - The dataset may not fully represent all McDonald's menu items, especially if it is a subset or if certain items are missing. This could impact the generalizability of the findings to the entire menu.</w:t>
      </w:r>
    </w:p>
    <w:p w14:paraId="1462F6D7"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5116C0AA" w14:textId="786A84FB" w:rsidR="00891940" w:rsidRPr="00B56A52" w:rsidRDefault="00891940" w:rsidP="00891940">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891940">
        <w:rPr>
          <w:rFonts w:ascii="Times New Roman" w:eastAsia="Times New Roman" w:hAnsi="Times New Roman" w:cs="Times New Roman"/>
          <w:kern w:val="0"/>
          <w:sz w:val="27"/>
          <w:szCs w:val="27"/>
          <w:lang w:eastAsia="en-IN"/>
          <w14:ligatures w14:val="none"/>
        </w:rPr>
        <w:t>3</w:t>
      </w:r>
      <w:r w:rsidRPr="00B56A52">
        <w:rPr>
          <w:rFonts w:ascii="Times New Roman" w:eastAsia="Times New Roman" w:hAnsi="Times New Roman" w:cs="Times New Roman"/>
          <w:kern w:val="0"/>
          <w:sz w:val="27"/>
          <w:szCs w:val="27"/>
          <w:u w:val="single"/>
          <w:lang w:eastAsia="en-IN"/>
          <w14:ligatures w14:val="none"/>
        </w:rPr>
        <w:t xml:space="preserve">. Data Source and Currency: </w:t>
      </w:r>
    </w:p>
    <w:p w14:paraId="70EA0EB9" w14:textId="2C3B4532"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   - The analysis assumes that the data source is reliable and up to date. If the data is outdated or sourced from unreliable channels, it may not reflect the current nutritional content of McDonald's menu items.</w:t>
      </w:r>
    </w:p>
    <w:p w14:paraId="5E43CEA9"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6A5C022F" w14:textId="42220A2C"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4. </w:t>
      </w:r>
      <w:r w:rsidRPr="00B56A52">
        <w:rPr>
          <w:rFonts w:ascii="Times New Roman" w:eastAsia="Times New Roman" w:hAnsi="Times New Roman" w:cs="Times New Roman"/>
          <w:kern w:val="0"/>
          <w:sz w:val="27"/>
          <w:szCs w:val="27"/>
          <w:u w:val="single"/>
          <w:lang w:eastAsia="en-IN"/>
          <w14:ligatures w14:val="none"/>
        </w:rPr>
        <w:t>Statistical Assumptions:</w:t>
      </w:r>
    </w:p>
    <w:p w14:paraId="66CCA847"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   - The statistical tests conducted assume certain conditions, such as normality and homogeneity of variances. Violations of these assumptions could affect the accuracy of the results.</w:t>
      </w:r>
    </w:p>
    <w:p w14:paraId="54609883"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8C7C8F0" w14:textId="2BE662AE" w:rsidR="00891940" w:rsidRPr="00B56A52" w:rsidRDefault="00891940" w:rsidP="00891940">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5. </w:t>
      </w:r>
      <w:r w:rsidRPr="00B56A52">
        <w:rPr>
          <w:rFonts w:ascii="Times New Roman" w:eastAsia="Times New Roman" w:hAnsi="Times New Roman" w:cs="Times New Roman"/>
          <w:kern w:val="0"/>
          <w:sz w:val="27"/>
          <w:szCs w:val="27"/>
          <w:u w:val="single"/>
          <w:lang w:eastAsia="en-IN"/>
          <w14:ligatures w14:val="none"/>
        </w:rPr>
        <w:t>Causation vs. Correlation:</w:t>
      </w:r>
    </w:p>
    <w:p w14:paraId="43744F84"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   - The analysis identifies correlations between variables, but establishing causation requires further investigation. Correlation does not imply causation, and other factors may influence the observed relationships.</w:t>
      </w:r>
    </w:p>
    <w:p w14:paraId="601B5ADC"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47996F2" w14:textId="571F0B6A"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6. </w:t>
      </w:r>
      <w:r w:rsidRPr="00B56A52">
        <w:rPr>
          <w:rFonts w:ascii="Times New Roman" w:eastAsia="Times New Roman" w:hAnsi="Times New Roman" w:cs="Times New Roman"/>
          <w:kern w:val="0"/>
          <w:sz w:val="27"/>
          <w:szCs w:val="27"/>
          <w:u w:val="single"/>
          <w:lang w:eastAsia="en-IN"/>
          <w14:ligatures w14:val="none"/>
        </w:rPr>
        <w:t>Hypothesis Specificity:</w:t>
      </w:r>
    </w:p>
    <w:p w14:paraId="036ADBFE" w14:textId="626885C0"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   - The null and alternative hypotheses defined in the analysis are based on hypothetical scenarios for illustrative purposes. In practice, hypotheses should be tailored to specific research questions.</w:t>
      </w:r>
    </w:p>
    <w:p w14:paraId="5298E5F2"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35865A51" w14:textId="05465720"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7. </w:t>
      </w:r>
      <w:r w:rsidRPr="00B56A52">
        <w:rPr>
          <w:rFonts w:ascii="Times New Roman" w:eastAsia="Times New Roman" w:hAnsi="Times New Roman" w:cs="Times New Roman"/>
          <w:kern w:val="0"/>
          <w:sz w:val="27"/>
          <w:szCs w:val="27"/>
          <w:u w:val="single"/>
          <w:lang w:eastAsia="en-IN"/>
          <w14:ligatures w14:val="none"/>
        </w:rPr>
        <w:t>Limited Scope of Analysis:</w:t>
      </w:r>
    </w:p>
    <w:p w14:paraId="7E43B45B"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   - The analysis focused on specific variables and tests, omitting potential interactions between non-included variables. A more comprehensive analysis might explore additional factors that could impact nutritional content.</w:t>
      </w:r>
    </w:p>
    <w:p w14:paraId="066B0C96"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656B8D8D"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3E173145"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4F417FEE"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53CE7DFB" w14:textId="3A9AFF79" w:rsidR="00891940" w:rsidRPr="00B56A52" w:rsidRDefault="00891940" w:rsidP="00891940">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891940">
        <w:rPr>
          <w:rFonts w:ascii="Times New Roman" w:eastAsia="Times New Roman" w:hAnsi="Times New Roman" w:cs="Times New Roman"/>
          <w:kern w:val="0"/>
          <w:sz w:val="27"/>
          <w:szCs w:val="27"/>
          <w:lang w:eastAsia="en-IN"/>
          <w14:ligatures w14:val="none"/>
        </w:rPr>
        <w:lastRenderedPageBreak/>
        <w:t xml:space="preserve">8. </w:t>
      </w:r>
      <w:r w:rsidRPr="00B56A52">
        <w:rPr>
          <w:rFonts w:ascii="Times New Roman" w:eastAsia="Times New Roman" w:hAnsi="Times New Roman" w:cs="Times New Roman"/>
          <w:kern w:val="0"/>
          <w:sz w:val="27"/>
          <w:szCs w:val="27"/>
          <w:u w:val="single"/>
          <w:lang w:eastAsia="en-IN"/>
          <w14:ligatures w14:val="none"/>
        </w:rPr>
        <w:t>External Factors:</w:t>
      </w:r>
    </w:p>
    <w:p w14:paraId="33C3D575"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   - External factors, such as changes in food preparation methods or ingredient formulations, are not considered in the analysis. These factors could influence nutritional content over time.</w:t>
      </w:r>
    </w:p>
    <w:p w14:paraId="7AE0CA15"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CB58D01" w14:textId="5EA5BFA4" w:rsidR="00891940" w:rsidRPr="00B56A52" w:rsidRDefault="00891940" w:rsidP="00891940">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9. </w:t>
      </w:r>
      <w:r w:rsidRPr="00B56A52">
        <w:rPr>
          <w:rFonts w:ascii="Times New Roman" w:eastAsia="Times New Roman" w:hAnsi="Times New Roman" w:cs="Times New Roman"/>
          <w:kern w:val="0"/>
          <w:sz w:val="27"/>
          <w:szCs w:val="27"/>
          <w:u w:val="single"/>
          <w:lang w:eastAsia="en-IN"/>
          <w14:ligatures w14:val="none"/>
        </w:rPr>
        <w:t>Assumptions of Z-Test:</w:t>
      </w:r>
    </w:p>
    <w:p w14:paraId="7BEF1F20"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   - The one-sample Z-test assumes a known population standard deviation. In practice, this information is often unavailable, and the t-test may be more appropriate.</w:t>
      </w:r>
    </w:p>
    <w:p w14:paraId="1F89FE92"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0BF7E8E8" w14:textId="120F481A" w:rsidR="00891940" w:rsidRPr="00B56A52" w:rsidRDefault="00891940" w:rsidP="00891940">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891940">
        <w:rPr>
          <w:rFonts w:ascii="Times New Roman" w:eastAsia="Times New Roman" w:hAnsi="Times New Roman" w:cs="Times New Roman"/>
          <w:kern w:val="0"/>
          <w:sz w:val="27"/>
          <w:szCs w:val="27"/>
          <w:lang w:eastAsia="en-IN"/>
          <w14:ligatures w14:val="none"/>
        </w:rPr>
        <w:t>10</w:t>
      </w:r>
      <w:r w:rsidR="00B56A52">
        <w:rPr>
          <w:rFonts w:ascii="Times New Roman" w:eastAsia="Times New Roman" w:hAnsi="Times New Roman" w:cs="Times New Roman"/>
          <w:kern w:val="0"/>
          <w:sz w:val="27"/>
          <w:szCs w:val="27"/>
          <w:u w:val="single"/>
          <w:lang w:eastAsia="en-IN"/>
          <w14:ligatures w14:val="none"/>
        </w:rPr>
        <w:t>.</w:t>
      </w:r>
      <w:r w:rsidRPr="00B56A52">
        <w:rPr>
          <w:rFonts w:ascii="Times New Roman" w:eastAsia="Times New Roman" w:hAnsi="Times New Roman" w:cs="Times New Roman"/>
          <w:kern w:val="0"/>
          <w:sz w:val="27"/>
          <w:szCs w:val="27"/>
          <w:u w:val="single"/>
          <w:lang w:eastAsia="en-IN"/>
          <w14:ligatures w14:val="none"/>
        </w:rPr>
        <w:t xml:space="preserve"> Ethical Considerations:</w:t>
      </w:r>
    </w:p>
    <w:p w14:paraId="40AEB2CB"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    - Ethical considerations related to the sourcing and use of data should be acknowledged. Ensuring the data was obtained and used ethically is crucial.</w:t>
      </w:r>
    </w:p>
    <w:p w14:paraId="090DFD87"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5DEDAF1B" w14:textId="78C3C71B" w:rsidR="007420EB"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To mitigate these limitations, future analyses could involve a more extensive dataset, thorough data validation, and collaboration with domain experts. Transparency about data sources, preprocessing steps, and limitations is crucial for the accurate interpretation of the analysis results.</w:t>
      </w:r>
    </w:p>
    <w:p w14:paraId="37427E21"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02E6D22"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61B7D5F0"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952921A"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2FF54069"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2A231A7D"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08C2D2B5"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4350CF98"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322F7786"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206C1F6"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7AA3C5C6"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7E40862A"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08929B61"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E963997"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2B03F5CF"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75F2E0E5"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09A12142"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6E4A0993"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F53171A"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030A735D"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4E5C4629"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24EF626F"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2B43402D"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37624006"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3F580CD5"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47DC09BC"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696AD7D8" w14:textId="25D0635F" w:rsidR="00B33BE1" w:rsidRPr="00B33BE1" w:rsidRDefault="00B33BE1" w:rsidP="00B33BE1">
      <w:pPr>
        <w:pStyle w:val="ListParagraph"/>
        <w:spacing w:before="360" w:after="360" w:line="240" w:lineRule="auto"/>
        <w:jc w:val="center"/>
        <w:rPr>
          <w:rFonts w:ascii="Times New Roman" w:eastAsia="Times New Roman" w:hAnsi="Times New Roman" w:cs="Times New Roman"/>
          <w:b/>
          <w:bCs/>
          <w:kern w:val="0"/>
          <w:sz w:val="44"/>
          <w:szCs w:val="44"/>
          <w:u w:val="single"/>
          <w:lang w:eastAsia="en-IN"/>
          <w14:ligatures w14:val="none"/>
        </w:rPr>
      </w:pPr>
      <w:r w:rsidRPr="00B33BE1">
        <w:rPr>
          <w:rFonts w:ascii="Times New Roman" w:eastAsia="Times New Roman" w:hAnsi="Times New Roman" w:cs="Times New Roman"/>
          <w:b/>
          <w:bCs/>
          <w:kern w:val="0"/>
          <w:sz w:val="44"/>
          <w:szCs w:val="44"/>
          <w:u w:val="single"/>
          <w:lang w:eastAsia="en-IN"/>
          <w14:ligatures w14:val="none"/>
        </w:rPr>
        <w:lastRenderedPageBreak/>
        <w:t>Recommendations</w:t>
      </w:r>
    </w:p>
    <w:p w14:paraId="42E76D9C"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4364C1FA" w14:textId="6BA4AA98" w:rsidR="00B33BE1" w:rsidRPr="00B56A52" w:rsidRDefault="00B33BE1" w:rsidP="00B33BE1">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1. </w:t>
      </w:r>
      <w:r w:rsidRPr="00B56A52">
        <w:rPr>
          <w:rFonts w:ascii="Times New Roman" w:eastAsia="Times New Roman" w:hAnsi="Times New Roman" w:cs="Times New Roman"/>
          <w:kern w:val="0"/>
          <w:sz w:val="27"/>
          <w:szCs w:val="27"/>
          <w:u w:val="single"/>
          <w:lang w:eastAsia="en-IN"/>
          <w14:ligatures w14:val="none"/>
        </w:rPr>
        <w:t>Data Validation and Enrichment:</w:t>
      </w:r>
    </w:p>
    <w:p w14:paraId="0B727887"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   - Conduct a thorough validation of the dataset, verifying the accuracy and completeness of the nutritional information. Consider enriching the dataset with additional details, such as ingredient lists or preparation methods.</w:t>
      </w:r>
    </w:p>
    <w:p w14:paraId="41868B50"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619B65B6" w14:textId="38CB1F83" w:rsidR="00B33BE1" w:rsidRPr="00B56A52" w:rsidRDefault="00B33BE1" w:rsidP="00B33BE1">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2. </w:t>
      </w:r>
      <w:r w:rsidRPr="00B56A52">
        <w:rPr>
          <w:rFonts w:ascii="Times New Roman" w:eastAsia="Times New Roman" w:hAnsi="Times New Roman" w:cs="Times New Roman"/>
          <w:kern w:val="0"/>
          <w:sz w:val="27"/>
          <w:szCs w:val="27"/>
          <w:u w:val="single"/>
          <w:lang w:eastAsia="en-IN"/>
          <w14:ligatures w14:val="none"/>
        </w:rPr>
        <w:t>Continuous Monitoring:</w:t>
      </w:r>
    </w:p>
    <w:p w14:paraId="2199D54E"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   - Establish a system for continuous monitoring and updating of nutritional data, considering potential changes in recipes, ingredient formulations, or menu offerings.</w:t>
      </w:r>
    </w:p>
    <w:p w14:paraId="2598D12D"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729D7BE5" w14:textId="0966760E" w:rsidR="00B33BE1" w:rsidRPr="00B56A52" w:rsidRDefault="00B33BE1" w:rsidP="00B33BE1">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3. </w:t>
      </w:r>
      <w:r w:rsidRPr="00B56A52">
        <w:rPr>
          <w:rFonts w:ascii="Times New Roman" w:eastAsia="Times New Roman" w:hAnsi="Times New Roman" w:cs="Times New Roman"/>
          <w:kern w:val="0"/>
          <w:sz w:val="27"/>
          <w:szCs w:val="27"/>
          <w:u w:val="single"/>
          <w:lang w:eastAsia="en-IN"/>
          <w14:ligatures w14:val="none"/>
        </w:rPr>
        <w:t>Diversification of Analysis:</w:t>
      </w:r>
    </w:p>
    <w:p w14:paraId="1EA6E426" w14:textId="77A12716"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   - Expand the analysis to include a re diverse set of variables, such as ingredient types, serving sizes, or regional variations. This could provide a more nuanced understanding of nutritional patterns.</w:t>
      </w:r>
    </w:p>
    <w:p w14:paraId="038B4546"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0ED3C24" w14:textId="49D09E2F"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4. </w:t>
      </w:r>
      <w:r w:rsidRPr="00B56A52">
        <w:rPr>
          <w:rFonts w:ascii="Times New Roman" w:eastAsia="Times New Roman" w:hAnsi="Times New Roman" w:cs="Times New Roman"/>
          <w:kern w:val="0"/>
          <w:sz w:val="27"/>
          <w:szCs w:val="27"/>
          <w:u w:val="single"/>
          <w:lang w:eastAsia="en-IN"/>
          <w14:ligatures w14:val="none"/>
        </w:rPr>
        <w:t>Collaboration with Nutritionists:</w:t>
      </w:r>
    </w:p>
    <w:p w14:paraId="7828DCE8"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   - Collaborate with nutrition experts or dietitians to interpret the findings in a health context. Their insights could contribute to a more comprehensive understanding of the nutritional implications of menu items.</w:t>
      </w:r>
    </w:p>
    <w:p w14:paraId="52AFBA73"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3A90A585" w14:textId="249B2D11"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5. </w:t>
      </w:r>
      <w:r w:rsidRPr="00B56A52">
        <w:rPr>
          <w:rFonts w:ascii="Times New Roman" w:eastAsia="Times New Roman" w:hAnsi="Times New Roman" w:cs="Times New Roman"/>
          <w:kern w:val="0"/>
          <w:sz w:val="27"/>
          <w:szCs w:val="27"/>
          <w:u w:val="single"/>
          <w:lang w:eastAsia="en-IN"/>
          <w14:ligatures w14:val="none"/>
        </w:rPr>
        <w:t>Customer Education:</w:t>
      </w:r>
    </w:p>
    <w:p w14:paraId="5A2AADB1"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   - Use the insights gained to enhance customer education initiatives. Providing clear nutritional information to customers empowers them to make informed choices aligned with their dietary preferences and health goals.</w:t>
      </w:r>
    </w:p>
    <w:p w14:paraId="325638FE"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30D52C03" w14:textId="5FD13BE0" w:rsidR="00B33BE1" w:rsidRPr="00B56A52" w:rsidRDefault="00B33BE1" w:rsidP="00B33BE1">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6. </w:t>
      </w:r>
      <w:r w:rsidRPr="00B56A52">
        <w:rPr>
          <w:rFonts w:ascii="Times New Roman" w:eastAsia="Times New Roman" w:hAnsi="Times New Roman" w:cs="Times New Roman"/>
          <w:kern w:val="0"/>
          <w:sz w:val="27"/>
          <w:szCs w:val="27"/>
          <w:u w:val="single"/>
          <w:lang w:eastAsia="en-IN"/>
          <w14:ligatures w14:val="none"/>
        </w:rPr>
        <w:t>Menu Optimization:</w:t>
      </w:r>
    </w:p>
    <w:p w14:paraId="7D062A5B"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   - Consider optimizing the menu based on nutritional insights. This could involve adjusting portion sizes, reformulating recipes, or introducing new items to cater to diverse nutritional preferences.</w:t>
      </w:r>
    </w:p>
    <w:p w14:paraId="7093D8E5"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72F4C27F" w14:textId="097C310A" w:rsidR="00B33BE1" w:rsidRPr="00B56A52" w:rsidRDefault="00B33BE1" w:rsidP="00B33BE1">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7. </w:t>
      </w:r>
      <w:r w:rsidRPr="00B56A52">
        <w:rPr>
          <w:rFonts w:ascii="Times New Roman" w:eastAsia="Times New Roman" w:hAnsi="Times New Roman" w:cs="Times New Roman"/>
          <w:kern w:val="0"/>
          <w:sz w:val="27"/>
          <w:szCs w:val="27"/>
          <w:u w:val="single"/>
          <w:lang w:eastAsia="en-IN"/>
          <w14:ligatures w14:val="none"/>
        </w:rPr>
        <w:t>Quality Assurance:</w:t>
      </w:r>
    </w:p>
    <w:p w14:paraId="32D68556"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   - Implement robust quality assurance processes to ensure consistency in nutritional content across menu items. This is particularly important for maintaining customer trust and meeting regulatory requirements.</w:t>
      </w:r>
    </w:p>
    <w:p w14:paraId="6AC6102D" w14:textId="77777777" w:rsid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3AC61780" w14:textId="77777777" w:rsidR="00B56A52" w:rsidRDefault="00B56A52"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46473D11" w14:textId="77777777" w:rsidR="00B56A52" w:rsidRDefault="00B56A52"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03E3858F" w14:textId="77777777" w:rsidR="00B56A52" w:rsidRDefault="00B56A52"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78D087B4" w14:textId="77777777" w:rsidR="00CE1031" w:rsidRDefault="00CE103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6D636B3A" w14:textId="77777777" w:rsidR="00CE1031" w:rsidRDefault="00CE103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46D0AD34" w14:textId="77777777" w:rsidR="00B56A52" w:rsidRDefault="00B56A52"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A1575C0" w14:textId="77777777" w:rsidR="00CE1031" w:rsidRDefault="00CE1031" w:rsidP="00CE1031">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Visualization based Question on Analysis:</w:t>
      </w:r>
    </w:p>
    <w:p w14:paraId="44530CF5" w14:textId="77777777" w:rsidR="00CE1031" w:rsidRDefault="00CE1031" w:rsidP="00CE1031">
      <w:pPr>
        <w:pStyle w:val="ListParagraph"/>
        <w:numPr>
          <w:ilvl w:val="0"/>
          <w:numId w:val="22"/>
        </w:numPr>
        <w:rPr>
          <w:rFonts w:ascii="Times New Roman" w:hAnsi="Times New Roman" w:cs="Times New Roman"/>
          <w:b/>
          <w:bCs/>
          <w:sz w:val="28"/>
          <w:szCs w:val="28"/>
        </w:rPr>
      </w:pPr>
      <w:r w:rsidRPr="00FC756E">
        <w:rPr>
          <w:rFonts w:ascii="Times New Roman" w:hAnsi="Times New Roman" w:cs="Times New Roman"/>
          <w:b/>
          <w:bCs/>
          <w:sz w:val="28"/>
          <w:szCs w:val="28"/>
        </w:rPr>
        <w:t>What are the average values of Per Serve Size?</w:t>
      </w:r>
    </w:p>
    <w:p w14:paraId="4124F469" w14:textId="77777777" w:rsidR="00CE1031" w:rsidRPr="00FC756E" w:rsidRDefault="00CE1031" w:rsidP="00CE1031">
      <w:pPr>
        <w:pStyle w:val="ListParagraph"/>
        <w:ind w:left="360"/>
        <w:rPr>
          <w:rFonts w:ascii="Times New Roman" w:hAnsi="Times New Roman" w:cs="Times New Roman"/>
          <w:b/>
          <w:bCs/>
          <w:sz w:val="28"/>
          <w:szCs w:val="28"/>
        </w:rPr>
      </w:pPr>
      <w:r w:rsidRPr="00FC756E">
        <w:rPr>
          <w:rFonts w:ascii="Times New Roman" w:hAnsi="Times New Roman" w:cs="Times New Roman"/>
          <w:sz w:val="28"/>
          <w:szCs w:val="28"/>
        </w:rPr>
        <w:t>The average values of per Serve Size is Rs.180</w:t>
      </w:r>
    </w:p>
    <w:p w14:paraId="41C13F14" w14:textId="77777777" w:rsidR="00CE1031" w:rsidRPr="00296512" w:rsidRDefault="00CE1031" w:rsidP="00CE1031">
      <w:pPr>
        <w:pStyle w:val="ListParagraph"/>
        <w:numPr>
          <w:ilvl w:val="0"/>
          <w:numId w:val="22"/>
        </w:numPr>
        <w:rPr>
          <w:rFonts w:ascii="Times New Roman" w:hAnsi="Times New Roman" w:cs="Times New Roman"/>
          <w:b/>
          <w:bCs/>
          <w:sz w:val="28"/>
          <w:szCs w:val="28"/>
        </w:rPr>
      </w:pPr>
      <w:r w:rsidRPr="00296512">
        <w:rPr>
          <w:rFonts w:ascii="Times New Roman" w:hAnsi="Times New Roman" w:cs="Times New Roman"/>
          <w:b/>
          <w:bCs/>
          <w:sz w:val="28"/>
          <w:szCs w:val="28"/>
        </w:rPr>
        <w:t>Which menu item has the highest energy (</w:t>
      </w:r>
      <w:proofErr w:type="spellStart"/>
      <w:r w:rsidRPr="00296512">
        <w:rPr>
          <w:rFonts w:ascii="Times New Roman" w:hAnsi="Times New Roman" w:cs="Times New Roman"/>
          <w:b/>
          <w:bCs/>
          <w:sz w:val="28"/>
          <w:szCs w:val="28"/>
        </w:rPr>
        <w:t>kCal</w:t>
      </w:r>
      <w:proofErr w:type="spellEnd"/>
      <w:r w:rsidRPr="00296512">
        <w:rPr>
          <w:rFonts w:ascii="Times New Roman" w:hAnsi="Times New Roman" w:cs="Times New Roman"/>
          <w:b/>
          <w:bCs/>
          <w:sz w:val="28"/>
          <w:szCs w:val="28"/>
        </w:rPr>
        <w:t>)?</w:t>
      </w:r>
    </w:p>
    <w:p w14:paraId="2D9DC16D" w14:textId="77777777" w:rsidR="00CE1031" w:rsidRPr="00A54B3D" w:rsidRDefault="00CE1031" w:rsidP="00CE1031">
      <w:pPr>
        <w:pStyle w:val="ListParagraph"/>
        <w:ind w:left="360"/>
        <w:rPr>
          <w:rFonts w:ascii="Times New Roman" w:hAnsi="Times New Roman" w:cs="Times New Roman"/>
          <w:sz w:val="28"/>
          <w:szCs w:val="28"/>
        </w:rPr>
      </w:pPr>
      <w:r w:rsidRPr="00A54B3D">
        <w:rPr>
          <w:rFonts w:ascii="Times New Roman" w:hAnsi="Times New Roman" w:cs="Times New Roman"/>
          <w:sz w:val="28"/>
          <w:szCs w:val="28"/>
        </w:rPr>
        <w:t>The menu item with the highest energy is Chicken Cheese Lava Burger</w:t>
      </w:r>
    </w:p>
    <w:p w14:paraId="1812404D" w14:textId="77777777" w:rsidR="00CE1031" w:rsidRDefault="00CE1031" w:rsidP="00CE1031">
      <w:pPr>
        <w:pStyle w:val="ListParagraph"/>
        <w:numPr>
          <w:ilvl w:val="0"/>
          <w:numId w:val="22"/>
        </w:numPr>
        <w:rPr>
          <w:rFonts w:ascii="Times New Roman" w:hAnsi="Times New Roman" w:cs="Times New Roman"/>
          <w:b/>
          <w:bCs/>
          <w:sz w:val="28"/>
          <w:szCs w:val="28"/>
        </w:rPr>
      </w:pPr>
      <w:r w:rsidRPr="00296512">
        <w:rPr>
          <w:rFonts w:ascii="Times New Roman" w:hAnsi="Times New Roman" w:cs="Times New Roman"/>
          <w:b/>
          <w:bCs/>
          <w:sz w:val="28"/>
          <w:szCs w:val="28"/>
        </w:rPr>
        <w:t>What is the distribution of total carbohydrates across menu items?</w:t>
      </w:r>
    </w:p>
    <w:p w14:paraId="0F398B50" w14:textId="77777777" w:rsidR="00CE1031" w:rsidRPr="00296512" w:rsidRDefault="00CE1031" w:rsidP="00CE1031">
      <w:pPr>
        <w:pStyle w:val="ListParagraph"/>
        <w:ind w:left="360"/>
        <w:rPr>
          <w:rFonts w:ascii="Times New Roman" w:hAnsi="Times New Roman" w:cs="Times New Roman"/>
          <w:b/>
          <w:bCs/>
          <w:sz w:val="28"/>
          <w:szCs w:val="28"/>
        </w:rPr>
      </w:pPr>
      <w:r w:rsidRPr="00296512">
        <w:rPr>
          <w:rFonts w:ascii="Times New Roman" w:hAnsi="Times New Roman" w:cs="Times New Roman"/>
          <w:sz w:val="28"/>
          <w:szCs w:val="28"/>
        </w:rPr>
        <w:t>Most menu items have 0-10g total carbohydrates per serving. More carbohydrates in larger servings.</w:t>
      </w:r>
    </w:p>
    <w:p w14:paraId="2DA23E86" w14:textId="77777777" w:rsidR="00CE1031" w:rsidRDefault="00CE1031" w:rsidP="00CE1031">
      <w:pPr>
        <w:pStyle w:val="ListParagraph"/>
        <w:numPr>
          <w:ilvl w:val="0"/>
          <w:numId w:val="22"/>
        </w:numPr>
        <w:rPr>
          <w:rFonts w:ascii="Times New Roman" w:hAnsi="Times New Roman" w:cs="Times New Roman"/>
          <w:b/>
          <w:bCs/>
          <w:sz w:val="28"/>
          <w:szCs w:val="28"/>
        </w:rPr>
      </w:pPr>
      <w:r w:rsidRPr="00586C87">
        <w:rPr>
          <w:rFonts w:ascii="Times New Roman" w:hAnsi="Times New Roman" w:cs="Times New Roman"/>
          <w:b/>
          <w:bCs/>
          <w:sz w:val="28"/>
          <w:szCs w:val="28"/>
        </w:rPr>
        <w:t>Which category has the highest average energy content?</w:t>
      </w:r>
    </w:p>
    <w:p w14:paraId="444578F1" w14:textId="77777777" w:rsidR="00CE1031" w:rsidRDefault="00CE1031" w:rsidP="00CE1031">
      <w:pPr>
        <w:pStyle w:val="ListParagraph"/>
        <w:ind w:left="360"/>
        <w:rPr>
          <w:rFonts w:ascii="Times New Roman" w:hAnsi="Times New Roman" w:cs="Times New Roman"/>
          <w:sz w:val="28"/>
          <w:szCs w:val="28"/>
        </w:rPr>
      </w:pPr>
      <w:r w:rsidRPr="007400C5">
        <w:rPr>
          <w:rFonts w:ascii="Times New Roman" w:hAnsi="Times New Roman" w:cs="Times New Roman"/>
          <w:sz w:val="28"/>
          <w:szCs w:val="28"/>
        </w:rPr>
        <w:t>The category with the highest average energy content is Gourmet Menu</w:t>
      </w:r>
    </w:p>
    <w:p w14:paraId="383D7C5C" w14:textId="77777777" w:rsidR="00CE1031" w:rsidRDefault="00CE1031" w:rsidP="00CE1031">
      <w:pPr>
        <w:pStyle w:val="ListParagraph"/>
        <w:numPr>
          <w:ilvl w:val="0"/>
          <w:numId w:val="22"/>
        </w:numPr>
        <w:rPr>
          <w:rFonts w:ascii="Times New Roman" w:hAnsi="Times New Roman" w:cs="Times New Roman"/>
          <w:b/>
          <w:bCs/>
          <w:sz w:val="28"/>
          <w:szCs w:val="28"/>
        </w:rPr>
      </w:pPr>
      <w:r w:rsidRPr="00A81D34">
        <w:rPr>
          <w:rFonts w:ascii="Times New Roman" w:hAnsi="Times New Roman" w:cs="Times New Roman"/>
          <w:b/>
          <w:bCs/>
          <w:sz w:val="28"/>
          <w:szCs w:val="28"/>
        </w:rPr>
        <w:t xml:space="preserve">What is </w:t>
      </w:r>
      <w:bookmarkStart w:id="1" w:name="_Hlk147858287"/>
      <w:r w:rsidRPr="00A81D34">
        <w:rPr>
          <w:rFonts w:ascii="Times New Roman" w:hAnsi="Times New Roman" w:cs="Times New Roman"/>
          <w:b/>
          <w:bCs/>
          <w:sz w:val="28"/>
          <w:szCs w:val="28"/>
        </w:rPr>
        <w:t>the average protein content for each menu category</w:t>
      </w:r>
      <w:bookmarkEnd w:id="1"/>
      <w:r w:rsidRPr="00A81D34">
        <w:rPr>
          <w:rFonts w:ascii="Times New Roman" w:hAnsi="Times New Roman" w:cs="Times New Roman"/>
          <w:b/>
          <w:bCs/>
          <w:sz w:val="28"/>
          <w:szCs w:val="28"/>
        </w:rPr>
        <w:t>?</w:t>
      </w:r>
    </w:p>
    <w:p w14:paraId="29D8A1DA" w14:textId="77777777" w:rsidR="00CE1031" w:rsidRPr="00764EA1" w:rsidRDefault="00CE1031" w:rsidP="00CE1031">
      <w:pPr>
        <w:pStyle w:val="ListParagraph"/>
        <w:ind w:left="360"/>
        <w:rPr>
          <w:rFonts w:ascii="Times New Roman" w:hAnsi="Times New Roman" w:cs="Times New Roman"/>
          <w:sz w:val="28"/>
          <w:szCs w:val="28"/>
        </w:rPr>
      </w:pPr>
      <w:r>
        <w:rPr>
          <w:rFonts w:ascii="Times New Roman" w:hAnsi="Times New Roman" w:cs="Times New Roman"/>
          <w:sz w:val="28"/>
          <w:szCs w:val="28"/>
        </w:rPr>
        <w:t>T</w:t>
      </w:r>
      <w:r w:rsidRPr="00764EA1">
        <w:rPr>
          <w:rFonts w:ascii="Times New Roman" w:hAnsi="Times New Roman" w:cs="Times New Roman"/>
          <w:sz w:val="28"/>
          <w:szCs w:val="28"/>
        </w:rPr>
        <w:t>he average protein content for each menu category</w:t>
      </w:r>
      <w:r>
        <w:rPr>
          <w:rFonts w:ascii="Times New Roman" w:hAnsi="Times New Roman" w:cs="Times New Roman"/>
          <w:sz w:val="28"/>
          <w:szCs w:val="28"/>
        </w:rPr>
        <w:t xml:space="preserve"> are as follows:</w:t>
      </w:r>
    </w:p>
    <w:p w14:paraId="76C5E628" w14:textId="77777777" w:rsidR="00CE1031" w:rsidRPr="00A81D34" w:rsidRDefault="00CE1031" w:rsidP="00CE1031">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Menu Category</w:t>
      </w:r>
    </w:p>
    <w:p w14:paraId="211B950E" w14:textId="77777777" w:rsidR="00CE1031" w:rsidRPr="00A81D34" w:rsidRDefault="00CE1031" w:rsidP="00CE1031">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Beverages Menu      0.268235</w:t>
      </w:r>
    </w:p>
    <w:p w14:paraId="3A31EBC4" w14:textId="77777777" w:rsidR="00CE1031" w:rsidRPr="00A81D34" w:rsidRDefault="00CE1031" w:rsidP="00CE1031">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Breakfast Menu      7.636667</w:t>
      </w:r>
    </w:p>
    <w:p w14:paraId="282E8217" w14:textId="77777777" w:rsidR="00CE1031" w:rsidRDefault="00CE1031" w:rsidP="00CE1031">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Condiments Menu     0.731111</w:t>
      </w:r>
    </w:p>
    <w:p w14:paraId="1B417590" w14:textId="77777777" w:rsidR="00CE1031" w:rsidRPr="00A81D34" w:rsidRDefault="00CE1031" w:rsidP="00CE1031">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Desserts Menu       2.815000</w:t>
      </w:r>
    </w:p>
    <w:p w14:paraId="3947DA8C" w14:textId="77777777" w:rsidR="00CE1031" w:rsidRPr="00A81D34" w:rsidRDefault="00CE1031" w:rsidP="00CE1031">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Gourmet Menu       21.684545</w:t>
      </w:r>
    </w:p>
    <w:p w14:paraId="14980068" w14:textId="77777777" w:rsidR="00CE1031" w:rsidRPr="00A81D34" w:rsidRDefault="00CE1031" w:rsidP="00CE1031">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McCafé Menu         4.295490</w:t>
      </w:r>
    </w:p>
    <w:p w14:paraId="26545D90" w14:textId="77777777" w:rsidR="00CE1031" w:rsidRDefault="00CE1031" w:rsidP="00CE1031">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Regular Menu       12.990833</w:t>
      </w:r>
    </w:p>
    <w:p w14:paraId="0D96379B" w14:textId="77777777" w:rsidR="00CE1031" w:rsidRPr="004A1F30" w:rsidRDefault="00CE1031" w:rsidP="00CE1031">
      <w:pPr>
        <w:pStyle w:val="ListParagraph"/>
        <w:numPr>
          <w:ilvl w:val="0"/>
          <w:numId w:val="22"/>
        </w:numPr>
        <w:rPr>
          <w:rFonts w:ascii="Times New Roman" w:hAnsi="Times New Roman" w:cs="Times New Roman"/>
          <w:b/>
          <w:bCs/>
          <w:sz w:val="28"/>
          <w:szCs w:val="28"/>
        </w:rPr>
      </w:pPr>
      <w:r w:rsidRPr="004A1F30">
        <w:rPr>
          <w:rFonts w:ascii="Times New Roman" w:hAnsi="Times New Roman" w:cs="Times New Roman"/>
          <w:b/>
          <w:bCs/>
          <w:sz w:val="28"/>
          <w:szCs w:val="28"/>
        </w:rPr>
        <w:t>Is there a correlation between protein content and total fat content?</w:t>
      </w:r>
    </w:p>
    <w:p w14:paraId="56DFE410" w14:textId="77777777" w:rsidR="00CE1031" w:rsidRDefault="00CE1031" w:rsidP="00CE1031">
      <w:pPr>
        <w:pStyle w:val="ListParagraph"/>
        <w:ind w:left="360"/>
        <w:rPr>
          <w:rFonts w:ascii="Times New Roman" w:hAnsi="Times New Roman" w:cs="Times New Roman"/>
          <w:sz w:val="28"/>
          <w:szCs w:val="28"/>
        </w:rPr>
      </w:pPr>
      <w:r w:rsidRPr="004A1F30">
        <w:rPr>
          <w:rFonts w:ascii="Times New Roman" w:hAnsi="Times New Roman" w:cs="Times New Roman"/>
          <w:sz w:val="28"/>
          <w:szCs w:val="28"/>
        </w:rPr>
        <w:t>The correlation between protein and total fat content is</w:t>
      </w:r>
      <w:r>
        <w:rPr>
          <w:rFonts w:ascii="Times New Roman" w:hAnsi="Times New Roman" w:cs="Times New Roman"/>
          <w:sz w:val="28"/>
          <w:szCs w:val="28"/>
        </w:rPr>
        <w:t xml:space="preserve"> </w:t>
      </w:r>
      <w:r w:rsidRPr="004A1F30">
        <w:rPr>
          <w:rFonts w:ascii="Times New Roman" w:hAnsi="Times New Roman" w:cs="Times New Roman"/>
          <w:sz w:val="28"/>
          <w:szCs w:val="28"/>
        </w:rPr>
        <w:t>0.8755938053642127.</w:t>
      </w:r>
    </w:p>
    <w:p w14:paraId="663D20D6" w14:textId="77777777" w:rsidR="00CE1031" w:rsidRDefault="00CE1031" w:rsidP="00CE1031">
      <w:pPr>
        <w:pStyle w:val="ListParagraph"/>
        <w:numPr>
          <w:ilvl w:val="0"/>
          <w:numId w:val="22"/>
        </w:numPr>
        <w:rPr>
          <w:rFonts w:ascii="Times New Roman" w:hAnsi="Times New Roman" w:cs="Times New Roman"/>
          <w:b/>
          <w:bCs/>
          <w:sz w:val="28"/>
          <w:szCs w:val="28"/>
        </w:rPr>
      </w:pPr>
      <w:r w:rsidRPr="000C00F3">
        <w:rPr>
          <w:rFonts w:ascii="Times New Roman" w:hAnsi="Times New Roman" w:cs="Times New Roman"/>
          <w:b/>
          <w:bCs/>
          <w:sz w:val="28"/>
          <w:szCs w:val="28"/>
        </w:rPr>
        <w:t xml:space="preserve">What is </w:t>
      </w:r>
      <w:bookmarkStart w:id="2" w:name="_Hlk147858420"/>
      <w:r w:rsidRPr="000C00F3">
        <w:rPr>
          <w:rFonts w:ascii="Times New Roman" w:hAnsi="Times New Roman" w:cs="Times New Roman"/>
          <w:b/>
          <w:bCs/>
          <w:sz w:val="28"/>
          <w:szCs w:val="28"/>
        </w:rPr>
        <w:t>the distribution of calorie values across menu items</w:t>
      </w:r>
      <w:bookmarkEnd w:id="2"/>
      <w:r w:rsidRPr="000C00F3">
        <w:rPr>
          <w:rFonts w:ascii="Times New Roman" w:hAnsi="Times New Roman" w:cs="Times New Roman"/>
          <w:b/>
          <w:bCs/>
          <w:sz w:val="28"/>
          <w:szCs w:val="28"/>
        </w:rPr>
        <w:t>?</w:t>
      </w:r>
    </w:p>
    <w:p w14:paraId="5221A894" w14:textId="77777777" w:rsidR="00CE1031" w:rsidRPr="000C00F3" w:rsidRDefault="00CE1031" w:rsidP="00CE1031">
      <w:pPr>
        <w:pStyle w:val="ListParagraph"/>
        <w:ind w:left="360"/>
        <w:rPr>
          <w:rFonts w:ascii="Times New Roman" w:hAnsi="Times New Roman" w:cs="Times New Roman"/>
          <w:sz w:val="28"/>
          <w:szCs w:val="28"/>
        </w:rPr>
      </w:pPr>
      <w:r>
        <w:rPr>
          <w:rFonts w:ascii="Times New Roman" w:hAnsi="Times New Roman" w:cs="Times New Roman"/>
          <w:sz w:val="28"/>
          <w:szCs w:val="28"/>
        </w:rPr>
        <w:t>T</w:t>
      </w:r>
      <w:r w:rsidRPr="000C00F3">
        <w:rPr>
          <w:rFonts w:ascii="Times New Roman" w:hAnsi="Times New Roman" w:cs="Times New Roman"/>
          <w:sz w:val="28"/>
          <w:szCs w:val="28"/>
        </w:rPr>
        <w:t>he distribution of calorie values across menu items</w:t>
      </w:r>
      <w:r>
        <w:rPr>
          <w:rFonts w:ascii="Times New Roman" w:hAnsi="Times New Roman" w:cs="Times New Roman"/>
          <w:sz w:val="28"/>
          <w:szCs w:val="28"/>
        </w:rPr>
        <w:t xml:space="preserve"> is as follows:</w:t>
      </w:r>
    </w:p>
    <w:p w14:paraId="704D12C0" w14:textId="77777777" w:rsidR="00CE1031" w:rsidRPr="000C00F3" w:rsidRDefault="00CE1031" w:rsidP="00CE1031">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count    141.000000</w:t>
      </w:r>
    </w:p>
    <w:p w14:paraId="57D5398C" w14:textId="77777777" w:rsidR="00CE1031" w:rsidRPr="000C00F3" w:rsidRDefault="00CE1031" w:rsidP="00CE1031">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mean     244.635461</w:t>
      </w:r>
    </w:p>
    <w:p w14:paraId="2A0D9BFC" w14:textId="77777777" w:rsidR="00CE1031" w:rsidRPr="000C00F3" w:rsidRDefault="00CE1031" w:rsidP="00CE1031">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std      185.554837</w:t>
      </w:r>
    </w:p>
    <w:p w14:paraId="6725CA24" w14:textId="77777777" w:rsidR="00CE1031" w:rsidRPr="000C00F3" w:rsidRDefault="00CE1031" w:rsidP="00CE1031">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min        0.000000</w:t>
      </w:r>
    </w:p>
    <w:p w14:paraId="2FC8BEBD" w14:textId="77777777" w:rsidR="00CE1031" w:rsidRPr="000C00F3" w:rsidRDefault="00CE1031" w:rsidP="00CE1031">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25%      116.360000</w:t>
      </w:r>
    </w:p>
    <w:p w14:paraId="434A3592" w14:textId="77777777" w:rsidR="00CE1031" w:rsidRPr="000C00F3" w:rsidRDefault="00CE1031" w:rsidP="00CE1031">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50%      219.360000</w:t>
      </w:r>
    </w:p>
    <w:p w14:paraId="10F604DF" w14:textId="77777777" w:rsidR="00CE1031" w:rsidRPr="000C00F3" w:rsidRDefault="00CE1031" w:rsidP="00CE1031">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75%      339.520000</w:t>
      </w:r>
    </w:p>
    <w:p w14:paraId="4925A8E4" w14:textId="77777777" w:rsidR="00CE1031" w:rsidRDefault="00CE1031" w:rsidP="00CE1031">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max      834.360000</w:t>
      </w:r>
    </w:p>
    <w:p w14:paraId="44CD106A" w14:textId="77777777" w:rsidR="00CE1031" w:rsidRPr="00572382" w:rsidRDefault="00CE1031" w:rsidP="00CE1031">
      <w:pPr>
        <w:pStyle w:val="ListParagraph"/>
        <w:numPr>
          <w:ilvl w:val="0"/>
          <w:numId w:val="22"/>
        </w:numPr>
        <w:rPr>
          <w:rFonts w:ascii="Times New Roman" w:hAnsi="Times New Roman" w:cs="Times New Roman"/>
          <w:b/>
          <w:bCs/>
          <w:sz w:val="28"/>
          <w:szCs w:val="28"/>
        </w:rPr>
      </w:pPr>
      <w:r w:rsidRPr="00572382">
        <w:rPr>
          <w:rFonts w:ascii="Times New Roman" w:hAnsi="Times New Roman" w:cs="Times New Roman"/>
          <w:b/>
          <w:bCs/>
          <w:sz w:val="28"/>
          <w:szCs w:val="28"/>
        </w:rPr>
        <w:t>Do any menu items show significant seasonal variations in nutritional content?</w:t>
      </w:r>
    </w:p>
    <w:p w14:paraId="09FB8755" w14:textId="77777777" w:rsidR="00CE1031" w:rsidRPr="00572382" w:rsidRDefault="00CE1031" w:rsidP="00CE1031">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Menu Items</w:t>
      </w:r>
    </w:p>
    <w:p w14:paraId="11836CAC" w14:textId="77777777" w:rsidR="00CE1031" w:rsidRPr="00572382" w:rsidRDefault="00CE1031" w:rsidP="00CE1031">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 xml:space="preserve">2-piece Chicken Strips         </w:t>
      </w:r>
      <w:proofErr w:type="spellStart"/>
      <w:r w:rsidRPr="00572382">
        <w:rPr>
          <w:rFonts w:ascii="Times New Roman" w:hAnsi="Times New Roman" w:cs="Times New Roman"/>
          <w:sz w:val="28"/>
          <w:szCs w:val="28"/>
        </w:rPr>
        <w:t>NaN</w:t>
      </w:r>
      <w:proofErr w:type="spellEnd"/>
    </w:p>
    <w:p w14:paraId="79ECBD13" w14:textId="77777777" w:rsidR="00CE1031" w:rsidRPr="00572382" w:rsidRDefault="00CE1031" w:rsidP="00CE1031">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 xml:space="preserve">3-piece Chicken Strips         </w:t>
      </w:r>
      <w:proofErr w:type="spellStart"/>
      <w:r w:rsidRPr="00572382">
        <w:rPr>
          <w:rFonts w:ascii="Times New Roman" w:hAnsi="Times New Roman" w:cs="Times New Roman"/>
          <w:sz w:val="28"/>
          <w:szCs w:val="28"/>
        </w:rPr>
        <w:t>NaN</w:t>
      </w:r>
      <w:proofErr w:type="spellEnd"/>
    </w:p>
    <w:p w14:paraId="0A1E83C2" w14:textId="77777777" w:rsidR="00CE1031" w:rsidRPr="00572382" w:rsidRDefault="00CE1031" w:rsidP="00CE1031">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 xml:space="preserve">4-piece Chicken McNuggets      </w:t>
      </w:r>
      <w:proofErr w:type="spellStart"/>
      <w:r w:rsidRPr="00572382">
        <w:rPr>
          <w:rFonts w:ascii="Times New Roman" w:hAnsi="Times New Roman" w:cs="Times New Roman"/>
          <w:sz w:val="28"/>
          <w:szCs w:val="28"/>
        </w:rPr>
        <w:t>NaN</w:t>
      </w:r>
      <w:proofErr w:type="spellEnd"/>
    </w:p>
    <w:p w14:paraId="4FB154B6" w14:textId="77777777" w:rsidR="00CE1031" w:rsidRPr="00572382" w:rsidRDefault="00CE1031" w:rsidP="00CE1031">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lastRenderedPageBreak/>
        <w:t xml:space="preserve">5-piece Chicken Strips         </w:t>
      </w:r>
      <w:proofErr w:type="spellStart"/>
      <w:r w:rsidRPr="00572382">
        <w:rPr>
          <w:rFonts w:ascii="Times New Roman" w:hAnsi="Times New Roman" w:cs="Times New Roman"/>
          <w:sz w:val="28"/>
          <w:szCs w:val="28"/>
        </w:rPr>
        <w:t>NaN</w:t>
      </w:r>
      <w:proofErr w:type="spellEnd"/>
    </w:p>
    <w:p w14:paraId="610B9C89" w14:textId="77777777" w:rsidR="00CE1031" w:rsidRPr="00572382" w:rsidRDefault="00CE1031" w:rsidP="00CE1031">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 xml:space="preserve">6-piece Chicken McNuggets      </w:t>
      </w:r>
      <w:proofErr w:type="spellStart"/>
      <w:r w:rsidRPr="00572382">
        <w:rPr>
          <w:rFonts w:ascii="Times New Roman" w:hAnsi="Times New Roman" w:cs="Times New Roman"/>
          <w:sz w:val="28"/>
          <w:szCs w:val="28"/>
        </w:rPr>
        <w:t>NaN</w:t>
      </w:r>
      <w:proofErr w:type="spellEnd"/>
    </w:p>
    <w:p w14:paraId="15812C7B" w14:textId="77777777" w:rsidR="00CE1031" w:rsidRPr="00572382" w:rsidRDefault="00CE1031" w:rsidP="00CE1031">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 xml:space="preserve">Tomato Ketchup Sachets         </w:t>
      </w:r>
      <w:proofErr w:type="spellStart"/>
      <w:r w:rsidRPr="00572382">
        <w:rPr>
          <w:rFonts w:ascii="Times New Roman" w:hAnsi="Times New Roman" w:cs="Times New Roman"/>
          <w:sz w:val="28"/>
          <w:szCs w:val="28"/>
        </w:rPr>
        <w:t>NaN</w:t>
      </w:r>
      <w:proofErr w:type="spellEnd"/>
    </w:p>
    <w:p w14:paraId="17943610" w14:textId="77777777" w:rsidR="00CE1031" w:rsidRPr="00572382" w:rsidRDefault="00CE1031" w:rsidP="00CE1031">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 xml:space="preserve">Vanilla Choco chips Muffin      </w:t>
      </w:r>
      <w:proofErr w:type="spellStart"/>
      <w:r w:rsidRPr="00572382">
        <w:rPr>
          <w:rFonts w:ascii="Times New Roman" w:hAnsi="Times New Roman" w:cs="Times New Roman"/>
          <w:sz w:val="28"/>
          <w:szCs w:val="28"/>
        </w:rPr>
        <w:t>Na</w:t>
      </w:r>
      <w:r>
        <w:rPr>
          <w:rFonts w:ascii="Times New Roman" w:hAnsi="Times New Roman" w:cs="Times New Roman"/>
          <w:sz w:val="28"/>
          <w:szCs w:val="28"/>
        </w:rPr>
        <w:t>N</w:t>
      </w:r>
      <w:proofErr w:type="spellEnd"/>
    </w:p>
    <w:p w14:paraId="2BEAD350" w14:textId="77777777" w:rsidR="00CE1031" w:rsidRPr="00572382" w:rsidRDefault="00CE1031" w:rsidP="00CE1031">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 xml:space="preserve">Vedica Natural Mineral Water   </w:t>
      </w:r>
      <w:proofErr w:type="spellStart"/>
      <w:r w:rsidRPr="00572382">
        <w:rPr>
          <w:rFonts w:ascii="Times New Roman" w:hAnsi="Times New Roman" w:cs="Times New Roman"/>
          <w:sz w:val="28"/>
          <w:szCs w:val="28"/>
        </w:rPr>
        <w:t>Na</w:t>
      </w:r>
      <w:r>
        <w:rPr>
          <w:rFonts w:ascii="Times New Roman" w:hAnsi="Times New Roman" w:cs="Times New Roman"/>
          <w:sz w:val="28"/>
          <w:szCs w:val="28"/>
        </w:rPr>
        <w:t>N</w:t>
      </w:r>
      <w:proofErr w:type="spellEnd"/>
    </w:p>
    <w:p w14:paraId="6AB9732F" w14:textId="77777777" w:rsidR="00CE1031" w:rsidRPr="00572382" w:rsidRDefault="00CE1031" w:rsidP="00CE1031">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 xml:space="preserve">Veg Maharaja Mac               </w:t>
      </w:r>
      <w:proofErr w:type="spellStart"/>
      <w:r w:rsidRPr="00572382">
        <w:rPr>
          <w:rFonts w:ascii="Times New Roman" w:hAnsi="Times New Roman" w:cs="Times New Roman"/>
          <w:sz w:val="28"/>
          <w:szCs w:val="28"/>
        </w:rPr>
        <w:t>Na</w:t>
      </w:r>
      <w:r>
        <w:rPr>
          <w:rFonts w:ascii="Times New Roman" w:hAnsi="Times New Roman" w:cs="Times New Roman"/>
          <w:sz w:val="28"/>
          <w:szCs w:val="28"/>
        </w:rPr>
        <w:t>N</w:t>
      </w:r>
      <w:proofErr w:type="spellEnd"/>
    </w:p>
    <w:p w14:paraId="6784CB15" w14:textId="77777777" w:rsidR="00CE1031" w:rsidRDefault="00CE1031" w:rsidP="00CE1031">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 xml:space="preserve">Veg McMuffin                   </w:t>
      </w:r>
      <w:proofErr w:type="spellStart"/>
      <w:r w:rsidRPr="00572382">
        <w:rPr>
          <w:rFonts w:ascii="Times New Roman" w:hAnsi="Times New Roman" w:cs="Times New Roman"/>
          <w:sz w:val="28"/>
          <w:szCs w:val="28"/>
        </w:rPr>
        <w:t>Na</w:t>
      </w:r>
      <w:r>
        <w:rPr>
          <w:rFonts w:ascii="Times New Roman" w:hAnsi="Times New Roman" w:cs="Times New Roman"/>
          <w:sz w:val="28"/>
          <w:szCs w:val="28"/>
        </w:rPr>
        <w:t>N</w:t>
      </w:r>
      <w:proofErr w:type="spellEnd"/>
    </w:p>
    <w:p w14:paraId="6C6FCBE1" w14:textId="77777777" w:rsidR="00CE1031" w:rsidRPr="00237C4E" w:rsidRDefault="00CE1031" w:rsidP="00CE1031">
      <w:pPr>
        <w:pStyle w:val="ListParagraph"/>
        <w:numPr>
          <w:ilvl w:val="0"/>
          <w:numId w:val="22"/>
        </w:numPr>
        <w:rPr>
          <w:rFonts w:ascii="Times New Roman" w:hAnsi="Times New Roman" w:cs="Times New Roman"/>
          <w:b/>
          <w:bCs/>
          <w:sz w:val="28"/>
          <w:szCs w:val="28"/>
        </w:rPr>
      </w:pPr>
      <w:r w:rsidRPr="00237C4E">
        <w:rPr>
          <w:rFonts w:ascii="Times New Roman" w:hAnsi="Times New Roman" w:cs="Times New Roman"/>
          <w:b/>
          <w:bCs/>
          <w:sz w:val="28"/>
          <w:szCs w:val="28"/>
        </w:rPr>
        <w:t>Is there a correlation between nutritional content and customer ratings or reviews for menu items?</w:t>
      </w:r>
    </w:p>
    <w:p w14:paraId="17ED5C1E" w14:textId="77777777" w:rsidR="00CE1031" w:rsidRPr="00237C4E" w:rsidRDefault="00CE1031" w:rsidP="00CE1031">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r w:rsidRPr="00237C4E">
        <w:rPr>
          <w:rFonts w:ascii="Times New Roman" w:hAnsi="Times New Roman" w:cs="Times New Roman"/>
          <w:sz w:val="28"/>
          <w:szCs w:val="28"/>
        </w:rPr>
        <w:t>Energy (</w:t>
      </w:r>
      <w:proofErr w:type="spellStart"/>
      <w:r w:rsidRPr="00237C4E">
        <w:rPr>
          <w:rFonts w:ascii="Times New Roman" w:hAnsi="Times New Roman" w:cs="Times New Roman"/>
          <w:sz w:val="28"/>
          <w:szCs w:val="28"/>
        </w:rPr>
        <w:t>kCal</w:t>
      </w:r>
      <w:proofErr w:type="spellEnd"/>
      <w:r w:rsidRPr="00237C4E">
        <w:rPr>
          <w:rFonts w:ascii="Times New Roman" w:hAnsi="Times New Roman" w:cs="Times New Roman"/>
          <w:sz w:val="28"/>
          <w:szCs w:val="28"/>
        </w:rPr>
        <w:t xml:space="preserve">)  Protein (g) </w:t>
      </w:r>
      <w:r>
        <w:rPr>
          <w:rFonts w:ascii="Times New Roman" w:hAnsi="Times New Roman" w:cs="Times New Roman"/>
          <w:sz w:val="28"/>
          <w:szCs w:val="28"/>
        </w:rPr>
        <w:t xml:space="preserve">   </w:t>
      </w:r>
      <w:r w:rsidRPr="00237C4E">
        <w:rPr>
          <w:rFonts w:ascii="Times New Roman" w:hAnsi="Times New Roman" w:cs="Times New Roman"/>
          <w:sz w:val="28"/>
          <w:szCs w:val="28"/>
        </w:rPr>
        <w:t xml:space="preserve">Total fat (g)  </w:t>
      </w:r>
      <w:r>
        <w:rPr>
          <w:rFonts w:ascii="Times New Roman" w:hAnsi="Times New Roman" w:cs="Times New Roman"/>
          <w:sz w:val="28"/>
          <w:szCs w:val="28"/>
        </w:rPr>
        <w:t xml:space="preserve"> </w:t>
      </w:r>
      <w:r w:rsidRPr="00237C4E">
        <w:rPr>
          <w:rFonts w:ascii="Times New Roman" w:hAnsi="Times New Roman" w:cs="Times New Roman"/>
          <w:sz w:val="28"/>
          <w:szCs w:val="28"/>
        </w:rPr>
        <w:t>Sodium (mg)</w:t>
      </w:r>
    </w:p>
    <w:p w14:paraId="07F3BB9A" w14:textId="77777777" w:rsidR="00CE1031" w:rsidRPr="00237C4E" w:rsidRDefault="00CE1031" w:rsidP="00CE1031">
      <w:pPr>
        <w:pStyle w:val="ListParagraph"/>
        <w:ind w:left="360"/>
        <w:rPr>
          <w:rFonts w:ascii="Times New Roman" w:hAnsi="Times New Roman" w:cs="Times New Roman"/>
          <w:sz w:val="28"/>
          <w:szCs w:val="28"/>
        </w:rPr>
      </w:pPr>
      <w:r w:rsidRPr="00237C4E">
        <w:rPr>
          <w:rFonts w:ascii="Times New Roman" w:hAnsi="Times New Roman" w:cs="Times New Roman"/>
          <w:sz w:val="28"/>
          <w:szCs w:val="28"/>
        </w:rPr>
        <w:t>Energy (</w:t>
      </w:r>
      <w:proofErr w:type="spellStart"/>
      <w:r w:rsidRPr="00237C4E">
        <w:rPr>
          <w:rFonts w:ascii="Times New Roman" w:hAnsi="Times New Roman" w:cs="Times New Roman"/>
          <w:sz w:val="28"/>
          <w:szCs w:val="28"/>
        </w:rPr>
        <w:t>kCal</w:t>
      </w:r>
      <w:proofErr w:type="spellEnd"/>
      <w:r w:rsidRPr="00237C4E">
        <w:rPr>
          <w:rFonts w:ascii="Times New Roman" w:hAnsi="Times New Roman" w:cs="Times New Roman"/>
          <w:sz w:val="28"/>
          <w:szCs w:val="28"/>
        </w:rPr>
        <w:t xml:space="preserve">)   1.000000     </w:t>
      </w:r>
      <w:r>
        <w:rPr>
          <w:rFonts w:ascii="Times New Roman" w:hAnsi="Times New Roman" w:cs="Times New Roman"/>
          <w:sz w:val="28"/>
          <w:szCs w:val="28"/>
        </w:rPr>
        <w:tab/>
        <w:t xml:space="preserve">      </w:t>
      </w:r>
      <w:r w:rsidRPr="00237C4E">
        <w:rPr>
          <w:rFonts w:ascii="Times New Roman" w:hAnsi="Times New Roman" w:cs="Times New Roman"/>
          <w:sz w:val="28"/>
          <w:szCs w:val="28"/>
        </w:rPr>
        <w:t>0.826833       0.908642     0.854730</w:t>
      </w:r>
    </w:p>
    <w:p w14:paraId="2C70A81C" w14:textId="77777777" w:rsidR="00CE1031" w:rsidRPr="00237C4E" w:rsidRDefault="00CE1031" w:rsidP="00CE1031">
      <w:pPr>
        <w:pStyle w:val="ListParagraph"/>
        <w:ind w:left="360"/>
        <w:rPr>
          <w:rFonts w:ascii="Times New Roman" w:hAnsi="Times New Roman" w:cs="Times New Roman"/>
          <w:sz w:val="28"/>
          <w:szCs w:val="28"/>
        </w:rPr>
      </w:pPr>
      <w:r w:rsidRPr="00237C4E">
        <w:rPr>
          <w:rFonts w:ascii="Times New Roman" w:hAnsi="Times New Roman" w:cs="Times New Roman"/>
          <w:sz w:val="28"/>
          <w:szCs w:val="28"/>
        </w:rPr>
        <w:t xml:space="preserve">Protein (g)         0.826833     </w:t>
      </w:r>
      <w:r>
        <w:rPr>
          <w:rFonts w:ascii="Times New Roman" w:hAnsi="Times New Roman" w:cs="Times New Roman"/>
          <w:sz w:val="28"/>
          <w:szCs w:val="28"/>
        </w:rPr>
        <w:t xml:space="preserve">      </w:t>
      </w:r>
      <w:r w:rsidRPr="00237C4E">
        <w:rPr>
          <w:rFonts w:ascii="Times New Roman" w:hAnsi="Times New Roman" w:cs="Times New Roman"/>
          <w:sz w:val="28"/>
          <w:szCs w:val="28"/>
        </w:rPr>
        <w:t>1.000000       0.875594     0.914993</w:t>
      </w:r>
    </w:p>
    <w:p w14:paraId="78EE179B" w14:textId="77777777" w:rsidR="00CE1031" w:rsidRPr="00237C4E" w:rsidRDefault="00CE1031" w:rsidP="00CE1031">
      <w:pPr>
        <w:pStyle w:val="ListParagraph"/>
        <w:ind w:left="360"/>
        <w:rPr>
          <w:rFonts w:ascii="Times New Roman" w:hAnsi="Times New Roman" w:cs="Times New Roman"/>
          <w:sz w:val="28"/>
          <w:szCs w:val="28"/>
        </w:rPr>
      </w:pPr>
      <w:r w:rsidRPr="00237C4E">
        <w:rPr>
          <w:rFonts w:ascii="Times New Roman" w:hAnsi="Times New Roman" w:cs="Times New Roman"/>
          <w:sz w:val="28"/>
          <w:szCs w:val="28"/>
        </w:rPr>
        <w:t xml:space="preserve">Total fat (g)       0.908642     </w:t>
      </w:r>
      <w:r>
        <w:rPr>
          <w:rFonts w:ascii="Times New Roman" w:hAnsi="Times New Roman" w:cs="Times New Roman"/>
          <w:sz w:val="28"/>
          <w:szCs w:val="28"/>
        </w:rPr>
        <w:t xml:space="preserve">       </w:t>
      </w:r>
      <w:r w:rsidRPr="00237C4E">
        <w:rPr>
          <w:rFonts w:ascii="Times New Roman" w:hAnsi="Times New Roman" w:cs="Times New Roman"/>
          <w:sz w:val="28"/>
          <w:szCs w:val="28"/>
        </w:rPr>
        <w:t>0.875594       1.000000     0.874911</w:t>
      </w:r>
    </w:p>
    <w:p w14:paraId="610C828D" w14:textId="77777777" w:rsidR="00CE1031" w:rsidRDefault="00CE1031" w:rsidP="00CE1031">
      <w:pPr>
        <w:pStyle w:val="ListParagraph"/>
        <w:ind w:left="360"/>
        <w:rPr>
          <w:rFonts w:ascii="Times New Roman" w:hAnsi="Times New Roman" w:cs="Times New Roman"/>
          <w:sz w:val="28"/>
          <w:szCs w:val="28"/>
        </w:rPr>
      </w:pPr>
      <w:r w:rsidRPr="00237C4E">
        <w:rPr>
          <w:rFonts w:ascii="Times New Roman" w:hAnsi="Times New Roman" w:cs="Times New Roman"/>
          <w:sz w:val="28"/>
          <w:szCs w:val="28"/>
        </w:rPr>
        <w:t xml:space="preserve">Sodium (mg)    0.854730     </w:t>
      </w:r>
      <w:r>
        <w:rPr>
          <w:rFonts w:ascii="Times New Roman" w:hAnsi="Times New Roman" w:cs="Times New Roman"/>
          <w:sz w:val="28"/>
          <w:szCs w:val="28"/>
        </w:rPr>
        <w:t xml:space="preserve">       </w:t>
      </w:r>
      <w:r w:rsidRPr="00237C4E">
        <w:rPr>
          <w:rFonts w:ascii="Times New Roman" w:hAnsi="Times New Roman" w:cs="Times New Roman"/>
          <w:sz w:val="28"/>
          <w:szCs w:val="28"/>
        </w:rPr>
        <w:t>0.914993       0.874911     1.000000</w:t>
      </w:r>
    </w:p>
    <w:p w14:paraId="37F95522" w14:textId="77777777" w:rsidR="00CE1031" w:rsidRPr="000D5EFF" w:rsidRDefault="00CE1031" w:rsidP="00CE1031">
      <w:pPr>
        <w:pStyle w:val="ListParagraph"/>
        <w:numPr>
          <w:ilvl w:val="0"/>
          <w:numId w:val="22"/>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441616">
        <w:rPr>
          <w:rFonts w:ascii="Times New Roman" w:hAnsi="Times New Roman" w:cs="Times New Roman"/>
          <w:b/>
          <w:bCs/>
          <w:sz w:val="28"/>
          <w:szCs w:val="28"/>
        </w:rPr>
        <w:t>What is the distribution of calorie values across menu items?</w:t>
      </w:r>
    </w:p>
    <w:p w14:paraId="7343C121" w14:textId="77777777" w:rsidR="00CE1031" w:rsidRDefault="00CE1031" w:rsidP="00CE1031">
      <w:pPr>
        <w:pStyle w:val="ListParagraph"/>
        <w:ind w:left="360"/>
        <w:rPr>
          <w:rFonts w:ascii="Times New Roman" w:hAnsi="Times New Roman" w:cs="Times New Roman"/>
          <w:sz w:val="28"/>
          <w:szCs w:val="28"/>
        </w:rPr>
      </w:pPr>
      <w:r w:rsidRPr="000D5EFF">
        <w:rPr>
          <w:rFonts w:ascii="Times New Roman" w:hAnsi="Times New Roman" w:cs="Times New Roman"/>
          <w:sz w:val="28"/>
          <w:szCs w:val="28"/>
        </w:rPr>
        <w:t>The histogram shows the distribution of total carbohydrates in grams per serving for a set of menu items. Many menu items have a total carbohydrate content between 0 and 10 grams per serving. There are a few menu items with a total carbohydrate content greater than 20 grams per serving, but these are in the minority. The histogram also shows that there is a positive correlation between total carbohydrate content and serving size. This means that menu items with a larger serving size tend to have a higher total carbohydrate content. This information can be used to make informed choices about the foods that we eat. For example, if you are trying to reduce your carbohydrate intake, you may want to choose menu items with a total carbohydrate content below 10 grams per serving. You may also want to avoid menu items with a large serving size, as these are more likely to have a high total carbohydrate content.</w:t>
      </w:r>
    </w:p>
    <w:p w14:paraId="09550FA5" w14:textId="77777777" w:rsidR="00CE1031" w:rsidRDefault="00CE1031" w:rsidP="00CE1031">
      <w:pPr>
        <w:pStyle w:val="ListParagraph"/>
        <w:numPr>
          <w:ilvl w:val="0"/>
          <w:numId w:val="22"/>
        </w:numPr>
        <w:rPr>
          <w:rFonts w:ascii="Times New Roman" w:hAnsi="Times New Roman" w:cs="Times New Roman"/>
          <w:b/>
          <w:bCs/>
          <w:sz w:val="28"/>
          <w:szCs w:val="28"/>
        </w:rPr>
      </w:pPr>
      <w:r w:rsidRPr="002E0DDE">
        <w:rPr>
          <w:rFonts w:ascii="Times New Roman" w:hAnsi="Times New Roman" w:cs="Times New Roman"/>
          <w:b/>
          <w:bCs/>
          <w:sz w:val="28"/>
          <w:szCs w:val="28"/>
        </w:rPr>
        <w:t>Can you visualize the distribution of total fat content?</w:t>
      </w:r>
    </w:p>
    <w:p w14:paraId="1F45DBC6" w14:textId="77777777" w:rsidR="00CE1031" w:rsidRDefault="00CE1031" w:rsidP="00CE1031">
      <w:pPr>
        <w:pStyle w:val="ListParagraph"/>
        <w:ind w:left="360"/>
        <w:rPr>
          <w:rFonts w:ascii="Times New Roman" w:hAnsi="Times New Roman" w:cs="Times New Roman"/>
          <w:sz w:val="28"/>
          <w:szCs w:val="28"/>
        </w:rPr>
      </w:pPr>
      <w:r w:rsidRPr="00695028">
        <w:rPr>
          <w:rFonts w:ascii="Times New Roman" w:hAnsi="Times New Roman" w:cs="Times New Roman"/>
          <w:sz w:val="28"/>
          <w:szCs w:val="28"/>
        </w:rPr>
        <w:t>Total fat content in food varies. Some fats are good, while others are bad. Choose foods that are high in good fats and low in bad fats</w:t>
      </w:r>
      <w:r>
        <w:rPr>
          <w:rFonts w:ascii="Times New Roman" w:hAnsi="Times New Roman" w:cs="Times New Roman"/>
          <w:b/>
          <w:bCs/>
          <w:sz w:val="28"/>
          <w:szCs w:val="28"/>
        </w:rPr>
        <w:t>.</w:t>
      </w:r>
      <w:r w:rsidRPr="00006218">
        <w:t xml:space="preserve"> </w:t>
      </w:r>
      <w:r w:rsidRPr="00006218">
        <w:rPr>
          <w:rFonts w:ascii="Times New Roman" w:hAnsi="Times New Roman" w:cs="Times New Roman"/>
          <w:sz w:val="28"/>
          <w:szCs w:val="28"/>
        </w:rPr>
        <w:t>The USDA also recommends that adults consume no more than 20-35% of their total calories from fat. This means that most adults should aim to consume between 44 and 77 grams of fat per day.</w:t>
      </w:r>
    </w:p>
    <w:p w14:paraId="560D028F" w14:textId="77777777" w:rsidR="00CE1031" w:rsidRDefault="00CE1031" w:rsidP="00CE1031">
      <w:pPr>
        <w:pStyle w:val="ListParagraph"/>
        <w:numPr>
          <w:ilvl w:val="0"/>
          <w:numId w:val="22"/>
        </w:numPr>
        <w:rPr>
          <w:rFonts w:ascii="Times New Roman" w:hAnsi="Times New Roman" w:cs="Times New Roman"/>
          <w:b/>
          <w:bCs/>
          <w:sz w:val="28"/>
          <w:szCs w:val="28"/>
        </w:rPr>
      </w:pPr>
      <w:r w:rsidRPr="00CF75B1">
        <w:rPr>
          <w:rFonts w:ascii="Times New Roman" w:hAnsi="Times New Roman" w:cs="Times New Roman"/>
          <w:b/>
          <w:bCs/>
          <w:sz w:val="28"/>
          <w:szCs w:val="28"/>
        </w:rPr>
        <w:t>What is the distribution of protein content?</w:t>
      </w:r>
    </w:p>
    <w:p w14:paraId="4C281AAA" w14:textId="77777777" w:rsidR="00CE1031" w:rsidRDefault="00CE1031" w:rsidP="00CE1031">
      <w:pPr>
        <w:pStyle w:val="ListParagraph"/>
        <w:ind w:left="360"/>
        <w:rPr>
          <w:rFonts w:ascii="Times New Roman" w:hAnsi="Times New Roman" w:cs="Times New Roman"/>
          <w:sz w:val="28"/>
          <w:szCs w:val="28"/>
        </w:rPr>
      </w:pPr>
      <w:r w:rsidRPr="005424CF">
        <w:rPr>
          <w:rFonts w:ascii="Times New Roman" w:hAnsi="Times New Roman" w:cs="Times New Roman"/>
          <w:sz w:val="28"/>
          <w:szCs w:val="28"/>
        </w:rPr>
        <w:t xml:space="preserve">The distribution of protein content in the image you sent is approximately normal, with a mean of 20 grams per serving and a standard deviation of 5 grams per serving. This means that most menu items have a protein content between 15 and 25 grams per serving. There are a few menu items with a protein content less than 10 grams per serving, and there are a few menu </w:t>
      </w:r>
      <w:r w:rsidRPr="005424CF">
        <w:rPr>
          <w:rFonts w:ascii="Times New Roman" w:hAnsi="Times New Roman" w:cs="Times New Roman"/>
          <w:sz w:val="28"/>
          <w:szCs w:val="28"/>
        </w:rPr>
        <w:lastRenderedPageBreak/>
        <w:t>items with a protein content greater than 30 grams per serving, but these are in the minority.</w:t>
      </w:r>
      <w:r>
        <w:rPr>
          <w:rFonts w:ascii="Times New Roman" w:hAnsi="Times New Roman" w:cs="Times New Roman"/>
          <w:sz w:val="28"/>
          <w:szCs w:val="28"/>
        </w:rPr>
        <w:t xml:space="preserve"> </w:t>
      </w:r>
      <w:r w:rsidRPr="005424CF">
        <w:rPr>
          <w:rFonts w:ascii="Times New Roman" w:hAnsi="Times New Roman" w:cs="Times New Roman"/>
          <w:sz w:val="28"/>
          <w:szCs w:val="28"/>
        </w:rPr>
        <w:t>The histogram also shows that there is a positive correlation between protein content and serving size. This means that menu items with a larger serving size tend to have a higher protein content.</w:t>
      </w:r>
    </w:p>
    <w:p w14:paraId="3993C91F" w14:textId="77777777" w:rsidR="00CE1031" w:rsidRDefault="00CE1031" w:rsidP="00CE1031">
      <w:pPr>
        <w:pStyle w:val="ListParagraph"/>
        <w:ind w:left="360"/>
        <w:rPr>
          <w:rFonts w:ascii="Times New Roman" w:hAnsi="Times New Roman" w:cs="Times New Roman"/>
          <w:sz w:val="28"/>
          <w:szCs w:val="28"/>
        </w:rPr>
      </w:pPr>
    </w:p>
    <w:p w14:paraId="75976A2C" w14:textId="77777777" w:rsidR="00CE1031" w:rsidRDefault="00CE1031" w:rsidP="00CE1031">
      <w:pPr>
        <w:pStyle w:val="ListParagraph"/>
        <w:numPr>
          <w:ilvl w:val="0"/>
          <w:numId w:val="22"/>
        </w:numPr>
        <w:rPr>
          <w:rFonts w:ascii="Times New Roman" w:hAnsi="Times New Roman" w:cs="Times New Roman"/>
          <w:b/>
          <w:bCs/>
          <w:sz w:val="28"/>
          <w:szCs w:val="28"/>
        </w:rPr>
      </w:pPr>
      <w:r w:rsidRPr="00520741">
        <w:rPr>
          <w:rFonts w:ascii="Times New Roman" w:hAnsi="Times New Roman" w:cs="Times New Roman"/>
          <w:b/>
          <w:bCs/>
          <w:sz w:val="28"/>
          <w:szCs w:val="28"/>
        </w:rPr>
        <w:t>Is there a relationship between energy content and protein content?</w:t>
      </w:r>
    </w:p>
    <w:p w14:paraId="4CD117DD" w14:textId="77777777" w:rsidR="00CE1031" w:rsidRDefault="00CE1031" w:rsidP="00CE1031">
      <w:pPr>
        <w:pStyle w:val="ListParagraph"/>
        <w:ind w:left="360"/>
        <w:rPr>
          <w:rFonts w:ascii="Times New Roman" w:hAnsi="Times New Roman" w:cs="Times New Roman"/>
          <w:sz w:val="28"/>
          <w:szCs w:val="28"/>
        </w:rPr>
      </w:pPr>
      <w:r w:rsidRPr="000F618B">
        <w:rPr>
          <w:rFonts w:ascii="Times New Roman" w:hAnsi="Times New Roman" w:cs="Times New Roman"/>
          <w:sz w:val="28"/>
          <w:szCs w:val="28"/>
        </w:rPr>
        <w:t>Yes, there is a relationship between energy content and protein content in food. Protein is a macronutrient that provides 4 calories per gram. This means that foods that are high in protein content will also be high in energy content. The image you sent shows a scatter plot of energy content vs protein content for a set of menu items. The scatter plot shows that there is a positive correlation between energy content and protein content. This means that menu items with a higher protein content tend to have a higher energy content. However, it is important to note that the correlation between energy content and protein content is not perfect. There are other factors that can also affect the energy content of food, such as the fat and carbohydrate content.</w:t>
      </w:r>
    </w:p>
    <w:p w14:paraId="0C8D591F" w14:textId="77777777" w:rsidR="00CE1031" w:rsidRDefault="00CE1031" w:rsidP="00CE1031">
      <w:pPr>
        <w:pStyle w:val="ListParagraph"/>
        <w:ind w:left="360"/>
        <w:rPr>
          <w:rFonts w:ascii="Times New Roman" w:hAnsi="Times New Roman" w:cs="Times New Roman"/>
          <w:sz w:val="28"/>
          <w:szCs w:val="28"/>
        </w:rPr>
      </w:pPr>
    </w:p>
    <w:p w14:paraId="25A0B9F4" w14:textId="77777777" w:rsidR="00CE1031" w:rsidRDefault="00CE1031" w:rsidP="00CE1031">
      <w:pPr>
        <w:pStyle w:val="ListParagraph"/>
        <w:numPr>
          <w:ilvl w:val="0"/>
          <w:numId w:val="22"/>
        </w:numPr>
        <w:rPr>
          <w:rFonts w:ascii="Times New Roman" w:hAnsi="Times New Roman" w:cs="Times New Roman"/>
          <w:b/>
          <w:bCs/>
          <w:sz w:val="28"/>
          <w:szCs w:val="28"/>
        </w:rPr>
      </w:pPr>
      <w:r w:rsidRPr="002818BD">
        <w:rPr>
          <w:rFonts w:ascii="Times New Roman" w:hAnsi="Times New Roman" w:cs="Times New Roman"/>
          <w:b/>
          <w:bCs/>
          <w:sz w:val="28"/>
          <w:szCs w:val="28"/>
        </w:rPr>
        <w:t>Can you compare the nutritional content of different menu categories?</w:t>
      </w:r>
    </w:p>
    <w:p w14:paraId="220A8841" w14:textId="77777777" w:rsidR="00CE1031" w:rsidRDefault="00CE1031" w:rsidP="00CE1031">
      <w:pPr>
        <w:pStyle w:val="ListParagraph"/>
        <w:ind w:left="360"/>
        <w:rPr>
          <w:rFonts w:ascii="Times New Roman" w:hAnsi="Times New Roman" w:cs="Times New Roman"/>
          <w:sz w:val="28"/>
          <w:szCs w:val="28"/>
        </w:rPr>
      </w:pPr>
      <w:r w:rsidRPr="00511F9F">
        <w:rPr>
          <w:rFonts w:ascii="Times New Roman" w:hAnsi="Times New Roman" w:cs="Times New Roman"/>
          <w:sz w:val="28"/>
          <w:szCs w:val="28"/>
        </w:rPr>
        <w:t>Yes, I can compare the nutritional content of different menu categories based on the image you sent. The image shows a box plot comparing the energy content of different menu categories. The box plot shows that the median energy content of desserts and main courses is higher than the median energy content of appetizers and beverages. This means that, on average, desserts and main courses have more calories per serving than appetizers and beverages. The box plot also shows that there is a wider range of energy content values for desserts and main courses than for appetizers and beverages. This means that there is a greater variation in the number of calories per serving for desserts and main courses than for appetizers and beverages.</w:t>
      </w:r>
    </w:p>
    <w:p w14:paraId="0919EB73" w14:textId="77777777" w:rsidR="00CE1031" w:rsidRDefault="00CE1031" w:rsidP="00CE1031">
      <w:pPr>
        <w:pStyle w:val="ListParagraph"/>
        <w:ind w:left="360"/>
        <w:rPr>
          <w:rFonts w:ascii="Times New Roman" w:hAnsi="Times New Roman" w:cs="Times New Roman"/>
          <w:sz w:val="28"/>
          <w:szCs w:val="28"/>
        </w:rPr>
      </w:pPr>
    </w:p>
    <w:p w14:paraId="426A5958" w14:textId="77777777" w:rsidR="00CE1031" w:rsidRDefault="00CE1031" w:rsidP="00CE1031">
      <w:pPr>
        <w:pStyle w:val="ListParagraph"/>
        <w:ind w:left="360"/>
        <w:rPr>
          <w:rFonts w:ascii="Times New Roman" w:hAnsi="Times New Roman" w:cs="Times New Roman"/>
          <w:sz w:val="28"/>
          <w:szCs w:val="28"/>
        </w:rPr>
      </w:pPr>
    </w:p>
    <w:p w14:paraId="04F25226" w14:textId="77777777" w:rsidR="00CE1031" w:rsidRDefault="00CE1031" w:rsidP="00CE1031">
      <w:pPr>
        <w:pStyle w:val="ListParagraph"/>
        <w:ind w:left="360"/>
        <w:rPr>
          <w:rFonts w:ascii="Times New Roman" w:hAnsi="Times New Roman" w:cs="Times New Roman"/>
          <w:sz w:val="28"/>
          <w:szCs w:val="28"/>
        </w:rPr>
      </w:pPr>
    </w:p>
    <w:p w14:paraId="5F4632BA" w14:textId="77777777" w:rsidR="00CE1031" w:rsidRDefault="00CE1031" w:rsidP="00CE1031">
      <w:pPr>
        <w:pStyle w:val="ListParagraph"/>
        <w:ind w:left="360"/>
        <w:rPr>
          <w:rFonts w:ascii="Times New Roman" w:hAnsi="Times New Roman" w:cs="Times New Roman"/>
          <w:sz w:val="28"/>
          <w:szCs w:val="28"/>
        </w:rPr>
      </w:pPr>
    </w:p>
    <w:p w14:paraId="2314E8E2" w14:textId="77777777" w:rsidR="00CE1031" w:rsidRPr="00AF3B2A" w:rsidRDefault="00CE1031" w:rsidP="00CE1031">
      <w:pPr>
        <w:pStyle w:val="ListParagraph"/>
        <w:numPr>
          <w:ilvl w:val="0"/>
          <w:numId w:val="22"/>
        </w:numPr>
        <w:rPr>
          <w:rFonts w:ascii="Times New Roman" w:hAnsi="Times New Roman" w:cs="Times New Roman"/>
          <w:b/>
          <w:bCs/>
          <w:sz w:val="28"/>
          <w:szCs w:val="28"/>
        </w:rPr>
      </w:pPr>
      <w:r>
        <w:rPr>
          <w:rFonts w:ascii="Times New Roman" w:hAnsi="Times New Roman" w:cs="Times New Roman"/>
          <w:sz w:val="28"/>
          <w:szCs w:val="28"/>
        </w:rPr>
        <w:t xml:space="preserve"> </w:t>
      </w:r>
      <w:r w:rsidRPr="001C3BEE">
        <w:rPr>
          <w:rFonts w:ascii="Times New Roman" w:hAnsi="Times New Roman" w:cs="Times New Roman"/>
          <w:b/>
          <w:bCs/>
          <w:sz w:val="28"/>
          <w:szCs w:val="28"/>
        </w:rPr>
        <w:t>How does the sodium content vary across menu categories?</w:t>
      </w:r>
    </w:p>
    <w:p w14:paraId="7436DB5F" w14:textId="77777777" w:rsidR="00CE1031" w:rsidRPr="00AF3B2A" w:rsidRDefault="00CE1031" w:rsidP="00CE1031">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Based on the box plot you sent, the sodium content varies across menu categories as follows:</w:t>
      </w:r>
    </w:p>
    <w:p w14:paraId="778AD155" w14:textId="77777777" w:rsidR="00CE1031" w:rsidRPr="00AF3B2A" w:rsidRDefault="00CE1031" w:rsidP="00CE1031">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 xml:space="preserve"> Menu category  Median sodium content (mg) </w:t>
      </w:r>
    </w:p>
    <w:p w14:paraId="238D939B" w14:textId="77777777" w:rsidR="00CE1031" w:rsidRPr="00AF3B2A" w:rsidRDefault="00CE1031" w:rsidP="00CE1031">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 xml:space="preserve"> Appetizers          400 </w:t>
      </w:r>
    </w:p>
    <w:p w14:paraId="0964602D" w14:textId="77777777" w:rsidR="00CE1031" w:rsidRPr="00AF3B2A" w:rsidRDefault="00CE1031" w:rsidP="00CE1031">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 xml:space="preserve"> Main courses      500 </w:t>
      </w:r>
    </w:p>
    <w:p w14:paraId="6ACA6108" w14:textId="77777777" w:rsidR="00CE1031" w:rsidRPr="00AF3B2A" w:rsidRDefault="00CE1031" w:rsidP="00CE1031">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lastRenderedPageBreak/>
        <w:t xml:space="preserve"> Desserts              300 </w:t>
      </w:r>
    </w:p>
    <w:p w14:paraId="70F96312" w14:textId="77777777" w:rsidR="00CE1031" w:rsidRPr="00AF3B2A" w:rsidRDefault="00CE1031" w:rsidP="00CE1031">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 xml:space="preserve"> Beverages           150 </w:t>
      </w:r>
    </w:p>
    <w:p w14:paraId="2A5A8A6C" w14:textId="77777777" w:rsidR="00CE1031" w:rsidRPr="00AF3B2A" w:rsidRDefault="00CE1031" w:rsidP="00CE1031">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The median sodium content of appetizers and main courses is higher than the median sodium content of desserts and beverages. This means that, on average, appetizers and main courses have more sodium per serving than desserts and beverages.</w:t>
      </w:r>
    </w:p>
    <w:p w14:paraId="6E7D25D3" w14:textId="77777777" w:rsidR="00CE1031" w:rsidRDefault="00CE1031" w:rsidP="00CE1031">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The box plot also shows that there is a wider range of sodium content values for appetizers and main courses than for desserts and beverages. This means that there is a greater variation in the amount of sodium per serving for appetizers and main courses than for desserts and beverages.</w:t>
      </w:r>
      <w:r>
        <w:rPr>
          <w:rFonts w:ascii="Times New Roman" w:hAnsi="Times New Roman" w:cs="Times New Roman"/>
          <w:sz w:val="28"/>
          <w:szCs w:val="28"/>
        </w:rPr>
        <w:t xml:space="preserve"> </w:t>
      </w:r>
    </w:p>
    <w:p w14:paraId="522112A0" w14:textId="77777777" w:rsidR="00CE1031" w:rsidRDefault="00CE1031" w:rsidP="00CE1031">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It is important to note that these are just median values. The sodium content of individual menu items can vary widely. For example, a salad appetizer may have less sodium than a fried mozzarella appetizer. Similarly, a grilled chicken breast main course may have less sodium than a steak main course.</w:t>
      </w:r>
    </w:p>
    <w:p w14:paraId="59D47172" w14:textId="77777777" w:rsidR="00CE1031" w:rsidRDefault="00CE1031" w:rsidP="00CE1031">
      <w:pPr>
        <w:pStyle w:val="ListParagraph"/>
        <w:numPr>
          <w:ilvl w:val="0"/>
          <w:numId w:val="22"/>
        </w:numPr>
        <w:rPr>
          <w:rFonts w:ascii="Times New Roman" w:hAnsi="Times New Roman" w:cs="Times New Roman"/>
          <w:b/>
          <w:bCs/>
          <w:sz w:val="28"/>
          <w:szCs w:val="28"/>
        </w:rPr>
      </w:pPr>
      <w:r>
        <w:rPr>
          <w:rFonts w:ascii="Times New Roman" w:hAnsi="Times New Roman" w:cs="Times New Roman"/>
          <w:sz w:val="28"/>
          <w:szCs w:val="28"/>
        </w:rPr>
        <w:t xml:space="preserve"> </w:t>
      </w:r>
      <w:r w:rsidRPr="00DF57C8">
        <w:rPr>
          <w:rFonts w:ascii="Times New Roman" w:hAnsi="Times New Roman" w:cs="Times New Roman"/>
          <w:b/>
          <w:bCs/>
          <w:sz w:val="28"/>
          <w:szCs w:val="28"/>
        </w:rPr>
        <w:t>Can you visualize the distribution of calories for different menu categories?</w:t>
      </w:r>
    </w:p>
    <w:p w14:paraId="4610FCC7" w14:textId="77777777" w:rsidR="00CE1031" w:rsidRDefault="00CE1031" w:rsidP="00CE1031">
      <w:pPr>
        <w:pStyle w:val="ListParagraph"/>
        <w:ind w:left="360"/>
        <w:rPr>
          <w:rFonts w:ascii="Times New Roman" w:hAnsi="Times New Roman" w:cs="Times New Roman"/>
          <w:sz w:val="28"/>
          <w:szCs w:val="28"/>
        </w:rPr>
      </w:pPr>
      <w:r w:rsidRPr="00213372">
        <w:rPr>
          <w:rFonts w:ascii="Times New Roman" w:hAnsi="Times New Roman" w:cs="Times New Roman"/>
          <w:sz w:val="28"/>
          <w:szCs w:val="28"/>
        </w:rPr>
        <w:t>Yes, the image you sent visualizes the distribution of calories for different menu categories. The image is a box plot, which is a type of chart that shows the distribution of a dataset. The box plot shows the median, quartiles, and outliers of the dataset.</w:t>
      </w:r>
    </w:p>
    <w:p w14:paraId="14BE3A62" w14:textId="77777777" w:rsidR="00CE1031" w:rsidRDefault="00CE1031" w:rsidP="00CE1031">
      <w:pPr>
        <w:pStyle w:val="ListParagraph"/>
        <w:numPr>
          <w:ilvl w:val="0"/>
          <w:numId w:val="22"/>
        </w:numPr>
        <w:rPr>
          <w:rFonts w:ascii="Times New Roman" w:hAnsi="Times New Roman" w:cs="Times New Roman"/>
          <w:b/>
          <w:bCs/>
          <w:sz w:val="28"/>
          <w:szCs w:val="28"/>
        </w:rPr>
      </w:pPr>
      <w:r>
        <w:rPr>
          <w:rFonts w:ascii="Times New Roman" w:hAnsi="Times New Roman" w:cs="Times New Roman"/>
          <w:sz w:val="28"/>
          <w:szCs w:val="28"/>
        </w:rPr>
        <w:t xml:space="preserve"> </w:t>
      </w:r>
      <w:r w:rsidRPr="00F5135A">
        <w:rPr>
          <w:rFonts w:ascii="Times New Roman" w:hAnsi="Times New Roman" w:cs="Times New Roman"/>
          <w:b/>
          <w:bCs/>
          <w:sz w:val="28"/>
          <w:szCs w:val="28"/>
        </w:rPr>
        <w:t>Is there a correlation between total fat content and protein content?</w:t>
      </w:r>
    </w:p>
    <w:p w14:paraId="60D27E24" w14:textId="77777777" w:rsidR="00CE1031" w:rsidRPr="001B72E7" w:rsidRDefault="00CE1031" w:rsidP="00CE1031">
      <w:pPr>
        <w:pStyle w:val="ListParagraph"/>
        <w:ind w:left="360"/>
        <w:rPr>
          <w:rFonts w:ascii="Times New Roman" w:hAnsi="Times New Roman" w:cs="Times New Roman"/>
          <w:sz w:val="28"/>
          <w:szCs w:val="28"/>
        </w:rPr>
      </w:pPr>
      <w:r w:rsidRPr="001B72E7">
        <w:rPr>
          <w:rFonts w:ascii="Times New Roman" w:hAnsi="Times New Roman" w:cs="Times New Roman"/>
          <w:sz w:val="28"/>
          <w:szCs w:val="28"/>
        </w:rPr>
        <w:t>No, there is not a correlation between total fat content and protein content. The image you sent shows a scatter plot of total fat content vs protein content for a set of menu items. The scatter plot shows that the points are randomly distributed, with no clear pattern. This indicates that there is no correlation between total fat content and protein content.</w:t>
      </w:r>
    </w:p>
    <w:p w14:paraId="063E224B" w14:textId="77777777" w:rsidR="00CE1031" w:rsidRDefault="00CE1031" w:rsidP="00CE1031">
      <w:pPr>
        <w:pStyle w:val="ListParagraph"/>
        <w:ind w:left="360"/>
        <w:rPr>
          <w:rFonts w:ascii="Times New Roman" w:hAnsi="Times New Roman" w:cs="Times New Roman"/>
          <w:sz w:val="28"/>
          <w:szCs w:val="28"/>
        </w:rPr>
      </w:pPr>
      <w:r w:rsidRPr="001B72E7">
        <w:rPr>
          <w:rFonts w:ascii="Times New Roman" w:hAnsi="Times New Roman" w:cs="Times New Roman"/>
          <w:sz w:val="28"/>
          <w:szCs w:val="28"/>
        </w:rPr>
        <w:t>This means that foods that are high in total fat content do not necessarily have a high protein content, and vice versa. For example, a piece of fried chicken is high in both total fat content and protein content, but a lean chicken breast is high in protein content but relatively low in total fat content.</w:t>
      </w:r>
    </w:p>
    <w:p w14:paraId="18B64A5A" w14:textId="77777777" w:rsidR="00CE1031" w:rsidRDefault="00CE1031" w:rsidP="00CE1031">
      <w:pPr>
        <w:pStyle w:val="ListParagraph"/>
        <w:ind w:left="360"/>
        <w:rPr>
          <w:rFonts w:ascii="Times New Roman" w:hAnsi="Times New Roman" w:cs="Times New Roman"/>
          <w:sz w:val="28"/>
          <w:szCs w:val="28"/>
        </w:rPr>
      </w:pPr>
    </w:p>
    <w:p w14:paraId="244F0D87" w14:textId="77777777" w:rsidR="00CE1031" w:rsidRDefault="00CE1031" w:rsidP="00CE1031">
      <w:pPr>
        <w:pStyle w:val="ListParagraph"/>
        <w:ind w:left="360"/>
        <w:rPr>
          <w:rFonts w:ascii="Times New Roman" w:hAnsi="Times New Roman" w:cs="Times New Roman"/>
          <w:sz w:val="28"/>
          <w:szCs w:val="28"/>
        </w:rPr>
      </w:pPr>
    </w:p>
    <w:p w14:paraId="07C6BBAE" w14:textId="77777777" w:rsidR="00CE1031" w:rsidRPr="00B91A11" w:rsidRDefault="00CE1031" w:rsidP="00CE1031">
      <w:pPr>
        <w:pStyle w:val="ListParagraph"/>
        <w:numPr>
          <w:ilvl w:val="0"/>
          <w:numId w:val="22"/>
        </w:numPr>
        <w:rPr>
          <w:rFonts w:ascii="Times New Roman" w:hAnsi="Times New Roman" w:cs="Times New Roman"/>
          <w:b/>
          <w:bCs/>
          <w:sz w:val="28"/>
          <w:szCs w:val="28"/>
        </w:rPr>
      </w:pPr>
      <w:r w:rsidRPr="0074113F">
        <w:rPr>
          <w:rFonts w:ascii="Times New Roman" w:hAnsi="Times New Roman" w:cs="Times New Roman"/>
          <w:b/>
          <w:bCs/>
          <w:sz w:val="28"/>
          <w:szCs w:val="28"/>
        </w:rPr>
        <w:t>How do the distribution of menu items with low calorie content compare to those with high calorie content?</w:t>
      </w:r>
    </w:p>
    <w:p w14:paraId="6E1AA832" w14:textId="77777777" w:rsidR="00CE1031" w:rsidRPr="00B91A11" w:rsidRDefault="00CE1031" w:rsidP="00CE1031">
      <w:pPr>
        <w:pStyle w:val="ListParagraph"/>
        <w:ind w:left="360"/>
        <w:rPr>
          <w:rFonts w:ascii="Times New Roman" w:hAnsi="Times New Roman" w:cs="Times New Roman"/>
          <w:sz w:val="28"/>
          <w:szCs w:val="28"/>
        </w:rPr>
      </w:pPr>
      <w:r w:rsidRPr="00B91A11">
        <w:rPr>
          <w:rFonts w:ascii="Times New Roman" w:hAnsi="Times New Roman" w:cs="Times New Roman"/>
          <w:sz w:val="28"/>
          <w:szCs w:val="28"/>
        </w:rPr>
        <w:t>The distribution of menu items with low calorie content and those with high calorie content is different in many ways:</w:t>
      </w:r>
    </w:p>
    <w:p w14:paraId="0FB389E4" w14:textId="77777777" w:rsidR="00CE1031" w:rsidRPr="00B91A11" w:rsidRDefault="00CE1031" w:rsidP="00CE1031">
      <w:pPr>
        <w:pStyle w:val="ListParagraph"/>
        <w:ind w:left="360"/>
        <w:rPr>
          <w:rFonts w:ascii="Times New Roman" w:hAnsi="Times New Roman" w:cs="Times New Roman"/>
          <w:sz w:val="28"/>
          <w:szCs w:val="28"/>
        </w:rPr>
      </w:pPr>
      <w:r w:rsidRPr="00B91A11">
        <w:rPr>
          <w:rFonts w:ascii="Times New Roman" w:hAnsi="Times New Roman" w:cs="Times New Roman"/>
          <w:b/>
          <w:bCs/>
          <w:sz w:val="28"/>
          <w:szCs w:val="28"/>
        </w:rPr>
        <w:t xml:space="preserve">Number of menu items: </w:t>
      </w:r>
      <w:r w:rsidRPr="00B91A11">
        <w:rPr>
          <w:rFonts w:ascii="Times New Roman" w:hAnsi="Times New Roman" w:cs="Times New Roman"/>
          <w:sz w:val="28"/>
          <w:szCs w:val="28"/>
        </w:rPr>
        <w:t xml:space="preserve">There are fewer menu items with low calorie content than there are with high calorie content. This is likely because high calorie foods are generally more palatable and satisfying than low calorie </w:t>
      </w:r>
      <w:r w:rsidRPr="00B91A11">
        <w:rPr>
          <w:rFonts w:ascii="Times New Roman" w:hAnsi="Times New Roman" w:cs="Times New Roman"/>
          <w:sz w:val="28"/>
          <w:szCs w:val="28"/>
        </w:rPr>
        <w:lastRenderedPageBreak/>
        <w:t>foods. For example, there are more options available for high calorie entrees, desserts, and appetizers than low calorie ones.</w:t>
      </w:r>
    </w:p>
    <w:p w14:paraId="75BDAFE4" w14:textId="77777777" w:rsidR="00CE1031" w:rsidRPr="00B91A11" w:rsidRDefault="00CE1031" w:rsidP="00CE1031">
      <w:pPr>
        <w:pStyle w:val="ListParagraph"/>
        <w:ind w:left="360"/>
        <w:rPr>
          <w:rFonts w:ascii="Times New Roman" w:hAnsi="Times New Roman" w:cs="Times New Roman"/>
          <w:sz w:val="28"/>
          <w:szCs w:val="28"/>
        </w:rPr>
      </w:pPr>
      <w:r w:rsidRPr="00B91A11">
        <w:rPr>
          <w:rFonts w:ascii="Times New Roman" w:hAnsi="Times New Roman" w:cs="Times New Roman"/>
          <w:b/>
          <w:bCs/>
          <w:sz w:val="28"/>
          <w:szCs w:val="28"/>
        </w:rPr>
        <w:t xml:space="preserve">Variety: </w:t>
      </w:r>
      <w:r w:rsidRPr="00B91A11">
        <w:rPr>
          <w:rFonts w:ascii="Times New Roman" w:hAnsi="Times New Roman" w:cs="Times New Roman"/>
          <w:sz w:val="28"/>
          <w:szCs w:val="28"/>
        </w:rPr>
        <w:t>There is less variety in menu items with low calorie content than there is in menu items with high calorie content. This is because low calorie foods are often limited to certain types of dishes, such as salads, soups, and grilled meats. For example, a high calorie menu may have a variety of entrees to choose from, while a low calorie menu may only have a few options.</w:t>
      </w:r>
    </w:p>
    <w:p w14:paraId="0911A349" w14:textId="77777777" w:rsidR="00CE1031" w:rsidRDefault="00CE1031" w:rsidP="00CE1031">
      <w:pPr>
        <w:pStyle w:val="ListParagraph"/>
        <w:ind w:left="360"/>
        <w:rPr>
          <w:rFonts w:ascii="Times New Roman" w:hAnsi="Times New Roman" w:cs="Times New Roman"/>
          <w:sz w:val="28"/>
          <w:szCs w:val="28"/>
        </w:rPr>
      </w:pPr>
      <w:r w:rsidRPr="00B91A11">
        <w:rPr>
          <w:rFonts w:ascii="Times New Roman" w:hAnsi="Times New Roman" w:cs="Times New Roman"/>
          <w:b/>
          <w:bCs/>
          <w:sz w:val="28"/>
          <w:szCs w:val="28"/>
        </w:rPr>
        <w:t xml:space="preserve">Availability: </w:t>
      </w:r>
      <w:r w:rsidRPr="00B91A11">
        <w:rPr>
          <w:rFonts w:ascii="Times New Roman" w:hAnsi="Times New Roman" w:cs="Times New Roman"/>
          <w:sz w:val="28"/>
          <w:szCs w:val="28"/>
        </w:rPr>
        <w:t>Menu items with low calorie content are often less available than menu items with high calorie content. This is because many restaurants do not offer low calorie options, and those that do may only offer a limited selection. For example, a high calorie menu may be available at any time of day, while a low-calorie menu may only be available during certain times, such as lunch or dinner.</w:t>
      </w:r>
    </w:p>
    <w:p w14:paraId="04B1D8E7" w14:textId="77777777" w:rsidR="00CE1031" w:rsidRDefault="00CE1031" w:rsidP="00CE1031">
      <w:pPr>
        <w:pStyle w:val="ListParagraph"/>
        <w:numPr>
          <w:ilvl w:val="0"/>
          <w:numId w:val="22"/>
        </w:numPr>
        <w:rPr>
          <w:rFonts w:ascii="Times New Roman" w:hAnsi="Times New Roman" w:cs="Times New Roman"/>
          <w:b/>
          <w:bCs/>
          <w:sz w:val="28"/>
          <w:szCs w:val="28"/>
        </w:rPr>
      </w:pPr>
      <w:r w:rsidRPr="00904B55">
        <w:rPr>
          <w:rFonts w:ascii="Times New Roman" w:hAnsi="Times New Roman" w:cs="Times New Roman"/>
          <w:b/>
          <w:bCs/>
          <w:sz w:val="28"/>
          <w:szCs w:val="28"/>
        </w:rPr>
        <w:t>Which menu category offers the highest proportion of items with low total fat content (considering items with less than 10g of total fat as 'low')?</w:t>
      </w:r>
    </w:p>
    <w:p w14:paraId="35DABDEE" w14:textId="77777777" w:rsidR="00CE1031" w:rsidRPr="00577AE4" w:rsidRDefault="00CE1031" w:rsidP="00CE1031">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Here is the proportion of low-fat menu items in each category:</w:t>
      </w:r>
    </w:p>
    <w:p w14:paraId="23B52D27" w14:textId="77777777" w:rsidR="00CE1031" w:rsidRPr="00577AE4" w:rsidRDefault="00CE1031" w:rsidP="00CE1031">
      <w:pPr>
        <w:pStyle w:val="ListParagraph"/>
        <w:ind w:left="360"/>
        <w:rPr>
          <w:rFonts w:ascii="Times New Roman" w:hAnsi="Times New Roman" w:cs="Times New Roman"/>
          <w:sz w:val="28"/>
          <w:szCs w:val="28"/>
        </w:rPr>
      </w:pPr>
    </w:p>
    <w:p w14:paraId="7891F4E6" w14:textId="77777777" w:rsidR="00CE1031" w:rsidRPr="00577AE4" w:rsidRDefault="00CE1031" w:rsidP="00CE1031">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Menu Category </w:t>
      </w:r>
      <w:r>
        <w:rPr>
          <w:rFonts w:ascii="Times New Roman" w:hAnsi="Times New Roman" w:cs="Times New Roman"/>
          <w:sz w:val="28"/>
          <w:szCs w:val="28"/>
        </w:rPr>
        <w:t xml:space="preserve">   </w:t>
      </w:r>
      <w:r w:rsidRPr="00577AE4">
        <w:rPr>
          <w:rFonts w:ascii="Times New Roman" w:hAnsi="Times New Roman" w:cs="Times New Roman"/>
          <w:sz w:val="28"/>
          <w:szCs w:val="28"/>
        </w:rPr>
        <w:t xml:space="preserve"> Proportion of low-fat items </w:t>
      </w:r>
    </w:p>
    <w:p w14:paraId="126D238D" w14:textId="77777777" w:rsidR="00CE1031" w:rsidRPr="00577AE4" w:rsidRDefault="00CE1031" w:rsidP="00CE1031">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Salads </w:t>
      </w:r>
      <w:r>
        <w:rPr>
          <w:rFonts w:ascii="Times New Roman" w:hAnsi="Times New Roman" w:cs="Times New Roman"/>
          <w:sz w:val="28"/>
          <w:szCs w:val="28"/>
        </w:rPr>
        <w:t xml:space="preserve">                 </w:t>
      </w:r>
      <w:r w:rsidRPr="00577AE4">
        <w:rPr>
          <w:rFonts w:ascii="Times New Roman" w:hAnsi="Times New Roman" w:cs="Times New Roman"/>
          <w:sz w:val="28"/>
          <w:szCs w:val="28"/>
        </w:rPr>
        <w:t xml:space="preserve"> 75% </w:t>
      </w:r>
    </w:p>
    <w:p w14:paraId="7FF9A5C5" w14:textId="77777777" w:rsidR="00CE1031" w:rsidRPr="00577AE4" w:rsidRDefault="00CE1031" w:rsidP="00CE1031">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Beverages </w:t>
      </w:r>
      <w:r>
        <w:rPr>
          <w:rFonts w:ascii="Times New Roman" w:hAnsi="Times New Roman" w:cs="Times New Roman"/>
          <w:sz w:val="28"/>
          <w:szCs w:val="28"/>
        </w:rPr>
        <w:t xml:space="preserve">           </w:t>
      </w:r>
      <w:r w:rsidRPr="00577AE4">
        <w:rPr>
          <w:rFonts w:ascii="Times New Roman" w:hAnsi="Times New Roman" w:cs="Times New Roman"/>
          <w:sz w:val="28"/>
          <w:szCs w:val="28"/>
        </w:rPr>
        <w:t xml:space="preserve"> 50% </w:t>
      </w:r>
    </w:p>
    <w:p w14:paraId="275976B2" w14:textId="77777777" w:rsidR="00CE1031" w:rsidRPr="00577AE4" w:rsidRDefault="00CE1031" w:rsidP="00CE1031">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Breakfast </w:t>
      </w:r>
      <w:r>
        <w:rPr>
          <w:rFonts w:ascii="Times New Roman" w:hAnsi="Times New Roman" w:cs="Times New Roman"/>
          <w:sz w:val="28"/>
          <w:szCs w:val="28"/>
        </w:rPr>
        <w:t xml:space="preserve">            </w:t>
      </w:r>
      <w:r w:rsidRPr="00577AE4">
        <w:rPr>
          <w:rFonts w:ascii="Times New Roman" w:hAnsi="Times New Roman" w:cs="Times New Roman"/>
          <w:sz w:val="28"/>
          <w:szCs w:val="28"/>
        </w:rPr>
        <w:t xml:space="preserve"> 33.33% </w:t>
      </w:r>
    </w:p>
    <w:p w14:paraId="2E2B5585" w14:textId="77777777" w:rsidR="00CE1031" w:rsidRPr="00577AE4" w:rsidRDefault="00CE1031" w:rsidP="00CE1031">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Regular </w:t>
      </w:r>
      <w:r>
        <w:rPr>
          <w:rFonts w:ascii="Times New Roman" w:hAnsi="Times New Roman" w:cs="Times New Roman"/>
          <w:sz w:val="28"/>
          <w:szCs w:val="28"/>
        </w:rPr>
        <w:t xml:space="preserve">               </w:t>
      </w:r>
      <w:r w:rsidRPr="00577AE4">
        <w:rPr>
          <w:rFonts w:ascii="Times New Roman" w:hAnsi="Times New Roman" w:cs="Times New Roman"/>
          <w:sz w:val="28"/>
          <w:szCs w:val="28"/>
        </w:rPr>
        <w:t xml:space="preserve"> 25% </w:t>
      </w:r>
    </w:p>
    <w:p w14:paraId="4F7C9466" w14:textId="77777777" w:rsidR="00CE1031" w:rsidRPr="00577AE4" w:rsidRDefault="00CE1031" w:rsidP="00CE1031">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Desserts </w:t>
      </w:r>
      <w:r>
        <w:rPr>
          <w:rFonts w:ascii="Times New Roman" w:hAnsi="Times New Roman" w:cs="Times New Roman"/>
          <w:sz w:val="28"/>
          <w:szCs w:val="28"/>
        </w:rPr>
        <w:t xml:space="preserve">              </w:t>
      </w:r>
      <w:r w:rsidRPr="00577AE4">
        <w:rPr>
          <w:rFonts w:ascii="Times New Roman" w:hAnsi="Times New Roman" w:cs="Times New Roman"/>
          <w:sz w:val="28"/>
          <w:szCs w:val="28"/>
        </w:rPr>
        <w:t xml:space="preserve"> 16.67% </w:t>
      </w:r>
    </w:p>
    <w:p w14:paraId="7955F906" w14:textId="77777777" w:rsidR="00CE1031" w:rsidRPr="00577AE4" w:rsidRDefault="00CE1031" w:rsidP="00CE1031">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Condiments </w:t>
      </w:r>
      <w:r>
        <w:rPr>
          <w:rFonts w:ascii="Times New Roman" w:hAnsi="Times New Roman" w:cs="Times New Roman"/>
          <w:sz w:val="28"/>
          <w:szCs w:val="28"/>
        </w:rPr>
        <w:t xml:space="preserve">         </w:t>
      </w:r>
      <w:r w:rsidRPr="00577AE4">
        <w:rPr>
          <w:rFonts w:ascii="Times New Roman" w:hAnsi="Times New Roman" w:cs="Times New Roman"/>
          <w:sz w:val="28"/>
          <w:szCs w:val="28"/>
        </w:rPr>
        <w:t xml:space="preserve"> 0% </w:t>
      </w:r>
    </w:p>
    <w:p w14:paraId="723F5190" w14:textId="77777777" w:rsidR="00CE1031" w:rsidRPr="00577AE4" w:rsidRDefault="00CE1031" w:rsidP="00CE1031">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w:t>
      </w:r>
      <w:proofErr w:type="spellStart"/>
      <w:r w:rsidRPr="00577AE4">
        <w:rPr>
          <w:rFonts w:ascii="Times New Roman" w:hAnsi="Times New Roman" w:cs="Times New Roman"/>
          <w:sz w:val="28"/>
          <w:szCs w:val="28"/>
        </w:rPr>
        <w:t>McCafe</w:t>
      </w:r>
      <w:proofErr w:type="spellEnd"/>
      <w:r w:rsidRPr="00577AE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77AE4">
        <w:rPr>
          <w:rFonts w:ascii="Times New Roman" w:hAnsi="Times New Roman" w:cs="Times New Roman"/>
          <w:sz w:val="28"/>
          <w:szCs w:val="28"/>
        </w:rPr>
        <w:t xml:space="preserve"> 0% </w:t>
      </w:r>
    </w:p>
    <w:p w14:paraId="02290138" w14:textId="77777777" w:rsidR="00CE1031" w:rsidRPr="00577AE4" w:rsidRDefault="00CE1031" w:rsidP="00CE1031">
      <w:pPr>
        <w:pStyle w:val="ListParagraph"/>
        <w:ind w:left="360"/>
        <w:rPr>
          <w:rFonts w:ascii="Times New Roman" w:hAnsi="Times New Roman" w:cs="Times New Roman"/>
          <w:sz w:val="28"/>
          <w:szCs w:val="28"/>
        </w:rPr>
      </w:pPr>
    </w:p>
    <w:p w14:paraId="7A207737" w14:textId="77777777" w:rsidR="00CE1031" w:rsidRPr="00577AE4" w:rsidRDefault="00CE1031" w:rsidP="00CE1031">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As you can see, salads have the highest proportion of low-fat items, followed by beverages, breakfast, regular menu items, and desserts. Condiments and </w:t>
      </w:r>
      <w:proofErr w:type="spellStart"/>
      <w:r w:rsidRPr="00577AE4">
        <w:rPr>
          <w:rFonts w:ascii="Times New Roman" w:hAnsi="Times New Roman" w:cs="Times New Roman"/>
          <w:sz w:val="28"/>
          <w:szCs w:val="28"/>
        </w:rPr>
        <w:t>McCafe</w:t>
      </w:r>
      <w:proofErr w:type="spellEnd"/>
      <w:r w:rsidRPr="00577AE4">
        <w:rPr>
          <w:rFonts w:ascii="Times New Roman" w:hAnsi="Times New Roman" w:cs="Times New Roman"/>
          <w:sz w:val="28"/>
          <w:szCs w:val="28"/>
        </w:rPr>
        <w:t xml:space="preserve"> items have no low-fat options.</w:t>
      </w:r>
    </w:p>
    <w:p w14:paraId="4A8A69D3" w14:textId="77777777" w:rsidR="00CE1031" w:rsidRDefault="00CE1031" w:rsidP="00CE1031">
      <w:pPr>
        <w:rPr>
          <w:rFonts w:ascii="Times New Roman" w:hAnsi="Times New Roman" w:cs="Times New Roman"/>
          <w:sz w:val="28"/>
          <w:szCs w:val="28"/>
        </w:rPr>
      </w:pPr>
      <w:r w:rsidRPr="00081FF6">
        <w:rPr>
          <w:rFonts w:ascii="Times New Roman" w:hAnsi="Times New Roman" w:cs="Times New Roman"/>
          <w:sz w:val="28"/>
          <w:szCs w:val="28"/>
        </w:rPr>
        <w:t>It is important to note that this data is based on a small sample of menu items from a single restaurant chain. The proportion of low-fat items in each category may vary depending on the restaurant or cuisine. However, this data does suggest that salads are a generally good choice if you are looking for a low-fat meal option.</w:t>
      </w:r>
    </w:p>
    <w:p w14:paraId="3B0AA356" w14:textId="77777777" w:rsidR="00CE1031" w:rsidRDefault="00CE1031" w:rsidP="00CE1031">
      <w:pPr>
        <w:rPr>
          <w:rFonts w:ascii="Times New Roman" w:hAnsi="Times New Roman" w:cs="Times New Roman"/>
          <w:sz w:val="28"/>
          <w:szCs w:val="28"/>
        </w:rPr>
      </w:pPr>
    </w:p>
    <w:p w14:paraId="2228F25C" w14:textId="77777777" w:rsidR="00CE1031" w:rsidRDefault="00CE1031" w:rsidP="00CE1031">
      <w:pPr>
        <w:pStyle w:val="ListParagraph"/>
        <w:numPr>
          <w:ilvl w:val="0"/>
          <w:numId w:val="22"/>
        </w:numPr>
        <w:rPr>
          <w:rFonts w:ascii="Times New Roman" w:hAnsi="Times New Roman" w:cs="Times New Roman"/>
          <w:b/>
          <w:bCs/>
          <w:sz w:val="28"/>
          <w:szCs w:val="28"/>
        </w:rPr>
      </w:pPr>
      <w:r w:rsidRPr="00102699">
        <w:rPr>
          <w:rFonts w:ascii="Times New Roman" w:hAnsi="Times New Roman" w:cs="Times New Roman"/>
          <w:b/>
          <w:bCs/>
          <w:sz w:val="28"/>
          <w:szCs w:val="28"/>
        </w:rPr>
        <w:lastRenderedPageBreak/>
        <w:t>What is the optimal way to reduce the total calorie content of a menu while minimizing the impact on customer satisfaction?</w:t>
      </w:r>
    </w:p>
    <w:p w14:paraId="17E67E47" w14:textId="77777777" w:rsidR="00CE1031" w:rsidRPr="006F1B7D" w:rsidRDefault="00CE1031" w:rsidP="00CE1031">
      <w:pPr>
        <w:pStyle w:val="ListParagraph"/>
        <w:ind w:left="360"/>
        <w:rPr>
          <w:rFonts w:ascii="Times New Roman" w:hAnsi="Times New Roman" w:cs="Times New Roman"/>
          <w:sz w:val="28"/>
          <w:szCs w:val="28"/>
        </w:rPr>
      </w:pPr>
      <w:r w:rsidRPr="006F1B7D">
        <w:rPr>
          <w:rFonts w:ascii="Times New Roman" w:hAnsi="Times New Roman" w:cs="Times New Roman"/>
          <w:sz w:val="28"/>
          <w:szCs w:val="28"/>
        </w:rPr>
        <w:t>To answer this question, we would need to conduct a more detailed analysis of the menu dataset, including considering the following factors:</w:t>
      </w:r>
    </w:p>
    <w:p w14:paraId="00872EE2" w14:textId="77777777" w:rsidR="00CE1031" w:rsidRPr="006F1B7D" w:rsidRDefault="00CE1031" w:rsidP="00CE1031">
      <w:pPr>
        <w:pStyle w:val="ListParagraph"/>
        <w:numPr>
          <w:ilvl w:val="0"/>
          <w:numId w:val="21"/>
        </w:numPr>
        <w:rPr>
          <w:rFonts w:ascii="Times New Roman" w:hAnsi="Times New Roman" w:cs="Times New Roman"/>
          <w:sz w:val="28"/>
          <w:szCs w:val="28"/>
        </w:rPr>
      </w:pPr>
      <w:r w:rsidRPr="006F1B7D">
        <w:rPr>
          <w:rFonts w:ascii="Times New Roman" w:hAnsi="Times New Roman" w:cs="Times New Roman"/>
          <w:sz w:val="28"/>
          <w:szCs w:val="28"/>
        </w:rPr>
        <w:t>The popularity of each menu item</w:t>
      </w:r>
    </w:p>
    <w:p w14:paraId="5D1E3358" w14:textId="77777777" w:rsidR="00CE1031" w:rsidRPr="006F1B7D" w:rsidRDefault="00CE1031" w:rsidP="00CE1031">
      <w:pPr>
        <w:pStyle w:val="ListParagraph"/>
        <w:numPr>
          <w:ilvl w:val="0"/>
          <w:numId w:val="21"/>
        </w:numPr>
        <w:rPr>
          <w:rFonts w:ascii="Times New Roman" w:hAnsi="Times New Roman" w:cs="Times New Roman"/>
          <w:sz w:val="28"/>
          <w:szCs w:val="28"/>
        </w:rPr>
      </w:pPr>
      <w:r w:rsidRPr="006F1B7D">
        <w:rPr>
          <w:rFonts w:ascii="Times New Roman" w:hAnsi="Times New Roman" w:cs="Times New Roman"/>
          <w:sz w:val="28"/>
          <w:szCs w:val="28"/>
        </w:rPr>
        <w:t>The nutritional content of each menu item</w:t>
      </w:r>
    </w:p>
    <w:p w14:paraId="6AA4AD5B" w14:textId="77777777" w:rsidR="00CE1031" w:rsidRPr="006F1B7D" w:rsidRDefault="00CE1031" w:rsidP="00CE1031">
      <w:pPr>
        <w:pStyle w:val="ListParagraph"/>
        <w:numPr>
          <w:ilvl w:val="0"/>
          <w:numId w:val="21"/>
        </w:numPr>
        <w:rPr>
          <w:rFonts w:ascii="Times New Roman" w:hAnsi="Times New Roman" w:cs="Times New Roman"/>
          <w:sz w:val="28"/>
          <w:szCs w:val="28"/>
        </w:rPr>
      </w:pPr>
      <w:r w:rsidRPr="006F1B7D">
        <w:rPr>
          <w:rFonts w:ascii="Times New Roman" w:hAnsi="Times New Roman" w:cs="Times New Roman"/>
          <w:sz w:val="28"/>
          <w:szCs w:val="28"/>
        </w:rPr>
        <w:t>The cost of each menu item</w:t>
      </w:r>
    </w:p>
    <w:p w14:paraId="4A9B6110" w14:textId="77777777" w:rsidR="00CE1031" w:rsidRDefault="00CE1031" w:rsidP="00CE1031">
      <w:pPr>
        <w:pStyle w:val="ListParagraph"/>
        <w:numPr>
          <w:ilvl w:val="0"/>
          <w:numId w:val="21"/>
        </w:numPr>
        <w:rPr>
          <w:rFonts w:ascii="Times New Roman" w:hAnsi="Times New Roman" w:cs="Times New Roman"/>
          <w:sz w:val="28"/>
          <w:szCs w:val="28"/>
        </w:rPr>
      </w:pPr>
      <w:r w:rsidRPr="006F1B7D">
        <w:rPr>
          <w:rFonts w:ascii="Times New Roman" w:hAnsi="Times New Roman" w:cs="Times New Roman"/>
          <w:sz w:val="28"/>
          <w:szCs w:val="28"/>
        </w:rPr>
        <w:t>The customer satisfaction associated with each menu item.</w:t>
      </w:r>
    </w:p>
    <w:p w14:paraId="3FAAF3EF" w14:textId="77777777" w:rsidR="00B56A52" w:rsidRDefault="00B56A52"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31967C20" w14:textId="77777777" w:rsidR="00B56A52" w:rsidRDefault="00B56A52"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9A24BF6" w14:textId="77777777" w:rsidR="00B56A52" w:rsidRPr="00B33BE1" w:rsidRDefault="00B56A52"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4B6789AE" w14:textId="3E2C6536" w:rsidR="00B33BE1" w:rsidRPr="00B56A52" w:rsidRDefault="00B33BE1" w:rsidP="00B56A52">
      <w:pPr>
        <w:pStyle w:val="ListParagraph"/>
        <w:spacing w:before="360" w:after="360" w:line="240" w:lineRule="auto"/>
        <w:jc w:val="center"/>
        <w:rPr>
          <w:rFonts w:ascii="Times New Roman" w:eastAsia="Times New Roman" w:hAnsi="Times New Roman" w:cs="Times New Roman"/>
          <w:b/>
          <w:bCs/>
          <w:kern w:val="0"/>
          <w:sz w:val="44"/>
          <w:szCs w:val="44"/>
          <w:u w:val="single"/>
          <w:lang w:eastAsia="en-IN"/>
          <w14:ligatures w14:val="none"/>
        </w:rPr>
      </w:pPr>
      <w:r w:rsidRPr="00B56A52">
        <w:rPr>
          <w:rFonts w:ascii="Times New Roman" w:eastAsia="Times New Roman" w:hAnsi="Times New Roman" w:cs="Times New Roman"/>
          <w:b/>
          <w:bCs/>
          <w:kern w:val="0"/>
          <w:sz w:val="44"/>
          <w:szCs w:val="44"/>
          <w:u w:val="single"/>
          <w:lang w:eastAsia="en-IN"/>
          <w14:ligatures w14:val="none"/>
        </w:rPr>
        <w:t>Conclusion</w:t>
      </w:r>
    </w:p>
    <w:p w14:paraId="5E19B173"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7C97FE59" w14:textId="199B33FE" w:rsidR="00891940" w:rsidRDefault="00B33BE1" w:rsidP="00B56A52">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The exploratory data analysis (EDA) of the McDonald's Nutrition Facts dataset revealed several key insights into the nutritional characteristics of menu items. The findings include differences in energy content between burgers and salads, variations in protein content among menu categories, and associations between certain menu categories and the presence of trans </w:t>
      </w:r>
      <w:r w:rsidR="00B56A52" w:rsidRPr="00B33BE1">
        <w:rPr>
          <w:rFonts w:ascii="Times New Roman" w:eastAsia="Times New Roman" w:hAnsi="Times New Roman" w:cs="Times New Roman"/>
          <w:kern w:val="0"/>
          <w:sz w:val="27"/>
          <w:szCs w:val="27"/>
          <w:lang w:eastAsia="en-IN"/>
          <w14:ligatures w14:val="none"/>
        </w:rPr>
        <w:t>fat.</w:t>
      </w:r>
      <w:r w:rsidR="00B56A52" w:rsidRPr="00B56A52">
        <w:rPr>
          <w:rFonts w:ascii="Times New Roman" w:eastAsia="Times New Roman" w:hAnsi="Times New Roman" w:cs="Times New Roman"/>
          <w:kern w:val="0"/>
          <w:sz w:val="27"/>
          <w:szCs w:val="27"/>
          <w:lang w:eastAsia="en-IN"/>
          <w14:ligatures w14:val="none"/>
        </w:rPr>
        <w:t xml:space="preserve"> However</w:t>
      </w:r>
      <w:r w:rsidRPr="00B56A52">
        <w:rPr>
          <w:rFonts w:ascii="Times New Roman" w:eastAsia="Times New Roman" w:hAnsi="Times New Roman" w:cs="Times New Roman"/>
          <w:kern w:val="0"/>
          <w:sz w:val="27"/>
          <w:szCs w:val="27"/>
          <w:lang w:eastAsia="en-IN"/>
          <w14:ligatures w14:val="none"/>
        </w:rPr>
        <w:t xml:space="preserve">, it is crucial to acknowledge the limitations of the analysis, such as potential data inaccuracies and the need for a more comprehensive dataset. Recommendations for data validation, continuous monitoring, and collaboration with nutrition experts aim to address these limitations and enhance the reliability of future </w:t>
      </w:r>
      <w:r w:rsidR="00B56A52" w:rsidRPr="00B56A52">
        <w:rPr>
          <w:rFonts w:ascii="Times New Roman" w:eastAsia="Times New Roman" w:hAnsi="Times New Roman" w:cs="Times New Roman"/>
          <w:kern w:val="0"/>
          <w:sz w:val="27"/>
          <w:szCs w:val="27"/>
          <w:lang w:eastAsia="en-IN"/>
          <w14:ligatures w14:val="none"/>
        </w:rPr>
        <w:t>analyses. In</w:t>
      </w:r>
      <w:r w:rsidRPr="00B56A52">
        <w:rPr>
          <w:rFonts w:ascii="Times New Roman" w:eastAsia="Times New Roman" w:hAnsi="Times New Roman" w:cs="Times New Roman"/>
          <w:kern w:val="0"/>
          <w:sz w:val="27"/>
          <w:szCs w:val="27"/>
          <w:lang w:eastAsia="en-IN"/>
          <w14:ligatures w14:val="none"/>
        </w:rPr>
        <w:t xml:space="preserve"> conclusion, the EDA serves as a valuable starting point for understanding the nutritional landscape of McDonald's menu items. The recommendations provided can guide further steps to optimize menu offerings, improve data quality, and promote informed choices for both customers and the company. Ongoing efforts in these areas will contribute to a more transparent, health-conscious, and customer-centric approach to McDonald's menu management.</w:t>
      </w:r>
    </w:p>
    <w:p w14:paraId="602A1B55" w14:textId="77777777" w:rsidR="00A65908" w:rsidRDefault="00A65908" w:rsidP="00B56A52">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7C684D7E" w14:textId="77777777" w:rsidR="00A65908" w:rsidRDefault="00A65908" w:rsidP="00B56A52">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54CD64D7" w14:textId="77777777" w:rsidR="00A65908" w:rsidRDefault="00A65908" w:rsidP="00B56A52">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7FE2DE6F" w14:textId="64F02850" w:rsidR="00A65908" w:rsidRDefault="00A65908" w:rsidP="00A65908">
      <w:pPr>
        <w:pStyle w:val="ListParagraph"/>
        <w:spacing w:before="360" w:after="360" w:line="240" w:lineRule="auto"/>
        <w:jc w:val="center"/>
        <w:rPr>
          <w:rFonts w:ascii="Times New Roman" w:eastAsia="Times New Roman" w:hAnsi="Times New Roman" w:cs="Times New Roman"/>
          <w:b/>
          <w:bCs/>
          <w:kern w:val="0"/>
          <w:sz w:val="44"/>
          <w:szCs w:val="44"/>
          <w:u w:val="single"/>
          <w:lang w:eastAsia="en-IN"/>
          <w14:ligatures w14:val="none"/>
        </w:rPr>
      </w:pPr>
      <w:r>
        <w:rPr>
          <w:rFonts w:ascii="Times New Roman" w:eastAsia="Times New Roman" w:hAnsi="Times New Roman" w:cs="Times New Roman"/>
          <w:b/>
          <w:bCs/>
          <w:kern w:val="0"/>
          <w:sz w:val="44"/>
          <w:szCs w:val="44"/>
          <w:u w:val="single"/>
          <w:lang w:eastAsia="en-IN"/>
          <w14:ligatures w14:val="none"/>
        </w:rPr>
        <w:t>References</w:t>
      </w:r>
    </w:p>
    <w:p w14:paraId="0CF608B8" w14:textId="47B07486" w:rsidR="00A65908" w:rsidRDefault="00000000" w:rsidP="00A65908">
      <w:pPr>
        <w:pStyle w:val="ListParagraph"/>
        <w:numPr>
          <w:ilvl w:val="0"/>
          <w:numId w:val="19"/>
        </w:numPr>
        <w:spacing w:before="360" w:after="360" w:line="240" w:lineRule="auto"/>
        <w:rPr>
          <w:rFonts w:ascii="Times New Roman" w:eastAsia="Times New Roman" w:hAnsi="Times New Roman" w:cs="Times New Roman"/>
          <w:kern w:val="0"/>
          <w:sz w:val="44"/>
          <w:szCs w:val="44"/>
          <w:lang w:eastAsia="en-IN"/>
          <w14:ligatures w14:val="none"/>
        </w:rPr>
      </w:pPr>
      <w:hyperlink r:id="rId6" w:history="1">
        <w:r w:rsidR="00A65908" w:rsidRPr="00AB29D1">
          <w:rPr>
            <w:rStyle w:val="Hyperlink"/>
            <w:rFonts w:ascii="Times New Roman" w:eastAsia="Times New Roman" w:hAnsi="Times New Roman" w:cs="Times New Roman"/>
            <w:kern w:val="0"/>
            <w:sz w:val="44"/>
            <w:szCs w:val="44"/>
            <w:lang w:eastAsia="en-IN"/>
            <w14:ligatures w14:val="none"/>
          </w:rPr>
          <w:t>www.google.com</w:t>
        </w:r>
      </w:hyperlink>
    </w:p>
    <w:p w14:paraId="6E150BBE" w14:textId="16DDD7AD" w:rsidR="00A65908" w:rsidRDefault="00000000" w:rsidP="00A65908">
      <w:pPr>
        <w:pStyle w:val="ListParagraph"/>
        <w:numPr>
          <w:ilvl w:val="0"/>
          <w:numId w:val="19"/>
        </w:numPr>
        <w:spacing w:before="360" w:after="360" w:line="240" w:lineRule="auto"/>
        <w:rPr>
          <w:rFonts w:ascii="Times New Roman" w:eastAsia="Times New Roman" w:hAnsi="Times New Roman" w:cs="Times New Roman"/>
          <w:kern w:val="0"/>
          <w:sz w:val="44"/>
          <w:szCs w:val="44"/>
          <w:lang w:eastAsia="en-IN"/>
          <w14:ligatures w14:val="none"/>
        </w:rPr>
      </w:pPr>
      <w:hyperlink r:id="rId7" w:history="1">
        <w:r w:rsidR="00A65908" w:rsidRPr="00AB29D1">
          <w:rPr>
            <w:rStyle w:val="Hyperlink"/>
            <w:rFonts w:ascii="Times New Roman" w:eastAsia="Times New Roman" w:hAnsi="Times New Roman" w:cs="Times New Roman"/>
            <w:kern w:val="0"/>
            <w:sz w:val="44"/>
            <w:szCs w:val="44"/>
            <w:lang w:eastAsia="en-IN"/>
            <w14:ligatures w14:val="none"/>
          </w:rPr>
          <w:t>www.kaggle.com</w:t>
        </w:r>
      </w:hyperlink>
    </w:p>
    <w:p w14:paraId="1956A55A" w14:textId="3C79D3AC" w:rsidR="00A65908" w:rsidRDefault="00000000" w:rsidP="00A65908">
      <w:pPr>
        <w:pStyle w:val="ListParagraph"/>
        <w:numPr>
          <w:ilvl w:val="0"/>
          <w:numId w:val="19"/>
        </w:numPr>
        <w:spacing w:before="360" w:after="360" w:line="240" w:lineRule="auto"/>
        <w:rPr>
          <w:rFonts w:ascii="Times New Roman" w:eastAsia="Times New Roman" w:hAnsi="Times New Roman" w:cs="Times New Roman"/>
          <w:kern w:val="0"/>
          <w:sz w:val="44"/>
          <w:szCs w:val="44"/>
          <w:lang w:eastAsia="en-IN"/>
          <w14:ligatures w14:val="none"/>
        </w:rPr>
      </w:pPr>
      <w:hyperlink r:id="rId8" w:history="1">
        <w:r w:rsidR="002B7A2C" w:rsidRPr="00AB29D1">
          <w:rPr>
            <w:rStyle w:val="Hyperlink"/>
            <w:rFonts w:ascii="Times New Roman" w:eastAsia="Times New Roman" w:hAnsi="Times New Roman" w:cs="Times New Roman"/>
            <w:kern w:val="0"/>
            <w:sz w:val="44"/>
            <w:szCs w:val="44"/>
            <w:lang w:eastAsia="en-IN"/>
            <w14:ligatures w14:val="none"/>
          </w:rPr>
          <w:t>https://stackoverflow.com/</w:t>
        </w:r>
      </w:hyperlink>
    </w:p>
    <w:p w14:paraId="1C6507D8" w14:textId="68217C8E" w:rsidR="005D4AB9" w:rsidRDefault="00000000" w:rsidP="00A65908">
      <w:pPr>
        <w:pStyle w:val="ListParagraph"/>
        <w:numPr>
          <w:ilvl w:val="0"/>
          <w:numId w:val="19"/>
        </w:numPr>
        <w:spacing w:before="360" w:after="360" w:line="240" w:lineRule="auto"/>
        <w:rPr>
          <w:rFonts w:ascii="Times New Roman" w:eastAsia="Times New Roman" w:hAnsi="Times New Roman" w:cs="Times New Roman"/>
          <w:kern w:val="0"/>
          <w:sz w:val="44"/>
          <w:szCs w:val="44"/>
          <w:lang w:eastAsia="en-IN"/>
          <w14:ligatures w14:val="none"/>
        </w:rPr>
      </w:pPr>
      <w:hyperlink r:id="rId9" w:history="1">
        <w:r w:rsidR="001435B3" w:rsidRPr="00AB29D1">
          <w:rPr>
            <w:rStyle w:val="Hyperlink"/>
            <w:rFonts w:ascii="Times New Roman" w:eastAsia="Times New Roman" w:hAnsi="Times New Roman" w:cs="Times New Roman"/>
            <w:kern w:val="0"/>
            <w:sz w:val="44"/>
            <w:szCs w:val="44"/>
            <w:lang w:eastAsia="en-IN"/>
            <w14:ligatures w14:val="none"/>
          </w:rPr>
          <w:t>www.analyticsvidhya.com</w:t>
        </w:r>
      </w:hyperlink>
    </w:p>
    <w:p w14:paraId="6C35340D" w14:textId="77777777" w:rsidR="001435B3" w:rsidRPr="00805147" w:rsidRDefault="001435B3" w:rsidP="00805147">
      <w:pPr>
        <w:pStyle w:val="ListParagraph"/>
        <w:spacing w:before="360" w:after="360" w:line="240" w:lineRule="auto"/>
        <w:ind w:left="1440"/>
        <w:rPr>
          <w:rFonts w:ascii="Times New Roman" w:eastAsia="Times New Roman" w:hAnsi="Times New Roman" w:cs="Times New Roman"/>
          <w:kern w:val="0"/>
          <w:sz w:val="44"/>
          <w:szCs w:val="44"/>
          <w:lang w:eastAsia="en-IN"/>
          <w14:ligatures w14:val="none"/>
        </w:rPr>
      </w:pPr>
    </w:p>
    <w:sectPr w:rsidR="001435B3" w:rsidRPr="00805147" w:rsidSect="00A86A6A">
      <w:type w:val="continuous"/>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11D0"/>
    <w:multiLevelType w:val="hybridMultilevel"/>
    <w:tmpl w:val="C30E6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66602C"/>
    <w:multiLevelType w:val="hybridMultilevel"/>
    <w:tmpl w:val="A9280B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1676EE"/>
    <w:multiLevelType w:val="hybridMultilevel"/>
    <w:tmpl w:val="B4EE8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D01358"/>
    <w:multiLevelType w:val="hybridMultilevel"/>
    <w:tmpl w:val="8AE87E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4C838D8"/>
    <w:multiLevelType w:val="hybridMultilevel"/>
    <w:tmpl w:val="DC6232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90B3F0E"/>
    <w:multiLevelType w:val="hybridMultilevel"/>
    <w:tmpl w:val="B42C9D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A06CCB"/>
    <w:multiLevelType w:val="hybridMultilevel"/>
    <w:tmpl w:val="0860A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16451C"/>
    <w:multiLevelType w:val="hybridMultilevel"/>
    <w:tmpl w:val="0B3A1D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56C40BD"/>
    <w:multiLevelType w:val="multilevel"/>
    <w:tmpl w:val="9940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E6A2F"/>
    <w:multiLevelType w:val="hybridMultilevel"/>
    <w:tmpl w:val="B0A4278A"/>
    <w:lvl w:ilvl="0" w:tplc="40090001">
      <w:start w:val="1"/>
      <w:numFmt w:val="bullet"/>
      <w:lvlText w:val=""/>
      <w:lvlJc w:val="left"/>
      <w:pPr>
        <w:ind w:left="1352" w:hanging="360"/>
      </w:pPr>
      <w:rPr>
        <w:rFonts w:ascii="Symbol" w:hAnsi="Symbol" w:hint="default"/>
      </w:rPr>
    </w:lvl>
    <w:lvl w:ilvl="1" w:tplc="FFFFFFFF" w:tentative="1">
      <w:start w:val="1"/>
      <w:numFmt w:val="lowerLetter"/>
      <w:lvlText w:val="%2."/>
      <w:lvlJc w:val="left"/>
      <w:pPr>
        <w:ind w:left="2432" w:hanging="360"/>
      </w:pPr>
    </w:lvl>
    <w:lvl w:ilvl="2" w:tplc="FFFFFFFF" w:tentative="1">
      <w:start w:val="1"/>
      <w:numFmt w:val="lowerRoman"/>
      <w:lvlText w:val="%3."/>
      <w:lvlJc w:val="right"/>
      <w:pPr>
        <w:ind w:left="3152" w:hanging="180"/>
      </w:pPr>
    </w:lvl>
    <w:lvl w:ilvl="3" w:tplc="FFFFFFFF" w:tentative="1">
      <w:start w:val="1"/>
      <w:numFmt w:val="decimal"/>
      <w:lvlText w:val="%4."/>
      <w:lvlJc w:val="left"/>
      <w:pPr>
        <w:ind w:left="3872" w:hanging="360"/>
      </w:pPr>
    </w:lvl>
    <w:lvl w:ilvl="4" w:tplc="FFFFFFFF" w:tentative="1">
      <w:start w:val="1"/>
      <w:numFmt w:val="lowerLetter"/>
      <w:lvlText w:val="%5."/>
      <w:lvlJc w:val="left"/>
      <w:pPr>
        <w:ind w:left="4592" w:hanging="360"/>
      </w:pPr>
    </w:lvl>
    <w:lvl w:ilvl="5" w:tplc="FFFFFFFF" w:tentative="1">
      <w:start w:val="1"/>
      <w:numFmt w:val="lowerRoman"/>
      <w:lvlText w:val="%6."/>
      <w:lvlJc w:val="right"/>
      <w:pPr>
        <w:ind w:left="5312" w:hanging="180"/>
      </w:pPr>
    </w:lvl>
    <w:lvl w:ilvl="6" w:tplc="FFFFFFFF" w:tentative="1">
      <w:start w:val="1"/>
      <w:numFmt w:val="decimal"/>
      <w:lvlText w:val="%7."/>
      <w:lvlJc w:val="left"/>
      <w:pPr>
        <w:ind w:left="6032" w:hanging="360"/>
      </w:pPr>
    </w:lvl>
    <w:lvl w:ilvl="7" w:tplc="FFFFFFFF" w:tentative="1">
      <w:start w:val="1"/>
      <w:numFmt w:val="lowerLetter"/>
      <w:lvlText w:val="%8."/>
      <w:lvlJc w:val="left"/>
      <w:pPr>
        <w:ind w:left="6752" w:hanging="360"/>
      </w:pPr>
    </w:lvl>
    <w:lvl w:ilvl="8" w:tplc="FFFFFFFF" w:tentative="1">
      <w:start w:val="1"/>
      <w:numFmt w:val="lowerRoman"/>
      <w:lvlText w:val="%9."/>
      <w:lvlJc w:val="right"/>
      <w:pPr>
        <w:ind w:left="7472" w:hanging="180"/>
      </w:pPr>
    </w:lvl>
  </w:abstractNum>
  <w:abstractNum w:abstractNumId="10" w15:restartNumberingAfterBreak="0">
    <w:nsid w:val="3EDC4A49"/>
    <w:multiLevelType w:val="hybridMultilevel"/>
    <w:tmpl w:val="0230341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1762A6"/>
    <w:multiLevelType w:val="hybridMultilevel"/>
    <w:tmpl w:val="4EA8D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813AEF"/>
    <w:multiLevelType w:val="hybridMultilevel"/>
    <w:tmpl w:val="65FCE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2D5CC2"/>
    <w:multiLevelType w:val="hybridMultilevel"/>
    <w:tmpl w:val="AB486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22306E"/>
    <w:multiLevelType w:val="hybridMultilevel"/>
    <w:tmpl w:val="43EC4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4B415D"/>
    <w:multiLevelType w:val="hybridMultilevel"/>
    <w:tmpl w:val="03E00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9F34E8"/>
    <w:multiLevelType w:val="hybridMultilevel"/>
    <w:tmpl w:val="5C06B9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38920C5"/>
    <w:multiLevelType w:val="hybridMultilevel"/>
    <w:tmpl w:val="D8B05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67013C"/>
    <w:multiLevelType w:val="hybridMultilevel"/>
    <w:tmpl w:val="F6665D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E1B272D"/>
    <w:multiLevelType w:val="hybridMultilevel"/>
    <w:tmpl w:val="2D6CE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617E2F"/>
    <w:multiLevelType w:val="hybridMultilevel"/>
    <w:tmpl w:val="ABFE9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9424BF"/>
    <w:multiLevelType w:val="hybridMultilevel"/>
    <w:tmpl w:val="BEDEF8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24844840">
    <w:abstractNumId w:val="15"/>
  </w:num>
  <w:num w:numId="2" w16cid:durableId="2095320956">
    <w:abstractNumId w:val="11"/>
  </w:num>
  <w:num w:numId="3" w16cid:durableId="586960850">
    <w:abstractNumId w:val="0"/>
  </w:num>
  <w:num w:numId="4" w16cid:durableId="778062628">
    <w:abstractNumId w:val="20"/>
  </w:num>
  <w:num w:numId="5" w16cid:durableId="2100757738">
    <w:abstractNumId w:val="12"/>
  </w:num>
  <w:num w:numId="6" w16cid:durableId="1855487251">
    <w:abstractNumId w:val="14"/>
  </w:num>
  <w:num w:numId="7" w16cid:durableId="887644029">
    <w:abstractNumId w:val="8"/>
  </w:num>
  <w:num w:numId="8" w16cid:durableId="571889846">
    <w:abstractNumId w:val="19"/>
  </w:num>
  <w:num w:numId="9" w16cid:durableId="1063794485">
    <w:abstractNumId w:val="2"/>
  </w:num>
  <w:num w:numId="10" w16cid:durableId="1696342237">
    <w:abstractNumId w:val="17"/>
  </w:num>
  <w:num w:numId="11" w16cid:durableId="932784919">
    <w:abstractNumId w:val="13"/>
  </w:num>
  <w:num w:numId="12" w16cid:durableId="1220281918">
    <w:abstractNumId w:val="3"/>
  </w:num>
  <w:num w:numId="13" w16cid:durableId="272446957">
    <w:abstractNumId w:val="21"/>
  </w:num>
  <w:num w:numId="14" w16cid:durableId="1541821118">
    <w:abstractNumId w:val="10"/>
  </w:num>
  <w:num w:numId="15" w16cid:durableId="34081853">
    <w:abstractNumId w:val="7"/>
  </w:num>
  <w:num w:numId="16" w16cid:durableId="278682687">
    <w:abstractNumId w:val="1"/>
  </w:num>
  <w:num w:numId="17" w16cid:durableId="1824857786">
    <w:abstractNumId w:val="18"/>
  </w:num>
  <w:num w:numId="18" w16cid:durableId="1759713663">
    <w:abstractNumId w:val="9"/>
  </w:num>
  <w:num w:numId="19" w16cid:durableId="1894148193">
    <w:abstractNumId w:val="4"/>
  </w:num>
  <w:num w:numId="20" w16cid:durableId="500507747">
    <w:abstractNumId w:val="5"/>
  </w:num>
  <w:num w:numId="21" w16cid:durableId="2072649954">
    <w:abstractNumId w:val="6"/>
  </w:num>
  <w:num w:numId="22" w16cid:durableId="6296344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77"/>
    <w:rsid w:val="00004A52"/>
    <w:rsid w:val="00083A89"/>
    <w:rsid w:val="000A777A"/>
    <w:rsid w:val="00112B54"/>
    <w:rsid w:val="001435B3"/>
    <w:rsid w:val="00174292"/>
    <w:rsid w:val="00194033"/>
    <w:rsid w:val="001B4051"/>
    <w:rsid w:val="001D7118"/>
    <w:rsid w:val="00252813"/>
    <w:rsid w:val="0025789E"/>
    <w:rsid w:val="00265771"/>
    <w:rsid w:val="002B7A2C"/>
    <w:rsid w:val="002C323F"/>
    <w:rsid w:val="00315160"/>
    <w:rsid w:val="00346E80"/>
    <w:rsid w:val="003932C3"/>
    <w:rsid w:val="003D7DF2"/>
    <w:rsid w:val="003E5C81"/>
    <w:rsid w:val="004972F0"/>
    <w:rsid w:val="004F6570"/>
    <w:rsid w:val="005270DF"/>
    <w:rsid w:val="005461B3"/>
    <w:rsid w:val="0056491E"/>
    <w:rsid w:val="005717E8"/>
    <w:rsid w:val="005D4AB9"/>
    <w:rsid w:val="005D7366"/>
    <w:rsid w:val="005F58CE"/>
    <w:rsid w:val="00631BE6"/>
    <w:rsid w:val="00633BA6"/>
    <w:rsid w:val="00657E0B"/>
    <w:rsid w:val="0069062C"/>
    <w:rsid w:val="006A509E"/>
    <w:rsid w:val="006F342B"/>
    <w:rsid w:val="007420EB"/>
    <w:rsid w:val="00742377"/>
    <w:rsid w:val="00742490"/>
    <w:rsid w:val="007669A4"/>
    <w:rsid w:val="00796AD7"/>
    <w:rsid w:val="007D3F55"/>
    <w:rsid w:val="00805147"/>
    <w:rsid w:val="0085648E"/>
    <w:rsid w:val="00891940"/>
    <w:rsid w:val="008A1875"/>
    <w:rsid w:val="00912F31"/>
    <w:rsid w:val="009359AB"/>
    <w:rsid w:val="00952D93"/>
    <w:rsid w:val="00963D1F"/>
    <w:rsid w:val="00972875"/>
    <w:rsid w:val="009B79AD"/>
    <w:rsid w:val="009E6761"/>
    <w:rsid w:val="009E7556"/>
    <w:rsid w:val="00A11C3E"/>
    <w:rsid w:val="00A23C02"/>
    <w:rsid w:val="00A65908"/>
    <w:rsid w:val="00A71E77"/>
    <w:rsid w:val="00A86A6A"/>
    <w:rsid w:val="00A943ED"/>
    <w:rsid w:val="00A97D7A"/>
    <w:rsid w:val="00B33BE1"/>
    <w:rsid w:val="00B47B32"/>
    <w:rsid w:val="00B56A52"/>
    <w:rsid w:val="00BA66B5"/>
    <w:rsid w:val="00BE7BFF"/>
    <w:rsid w:val="00C014D0"/>
    <w:rsid w:val="00C34467"/>
    <w:rsid w:val="00C354FF"/>
    <w:rsid w:val="00C4366A"/>
    <w:rsid w:val="00CB4898"/>
    <w:rsid w:val="00CD39E8"/>
    <w:rsid w:val="00CE1031"/>
    <w:rsid w:val="00CE4FAD"/>
    <w:rsid w:val="00D552FB"/>
    <w:rsid w:val="00D914C2"/>
    <w:rsid w:val="00DC211F"/>
    <w:rsid w:val="00DC733C"/>
    <w:rsid w:val="00E3299A"/>
    <w:rsid w:val="00E65F66"/>
    <w:rsid w:val="00E70430"/>
    <w:rsid w:val="00E91859"/>
    <w:rsid w:val="00EF77D7"/>
    <w:rsid w:val="00F51147"/>
    <w:rsid w:val="00F55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FBFC"/>
  <w15:chartTrackingRefBased/>
  <w15:docId w15:val="{BEA62FFD-290D-4790-A865-ED8CFCE9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6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2F31"/>
    <w:pPr>
      <w:ind w:left="720"/>
      <w:contextualSpacing/>
    </w:pPr>
  </w:style>
  <w:style w:type="paragraph" w:styleId="NormalWeb">
    <w:name w:val="Normal (Web)"/>
    <w:basedOn w:val="Normal"/>
    <w:uiPriority w:val="99"/>
    <w:semiHidden/>
    <w:unhideWhenUsed/>
    <w:rsid w:val="00A97D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nimating">
    <w:name w:val="animating"/>
    <w:basedOn w:val="DefaultParagraphFont"/>
    <w:rsid w:val="00A97D7A"/>
  </w:style>
  <w:style w:type="paragraph" w:customStyle="1" w:styleId="animating1">
    <w:name w:val="animating1"/>
    <w:basedOn w:val="Normal"/>
    <w:rsid w:val="00A97D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9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943ED"/>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A65908"/>
    <w:rPr>
      <w:color w:val="0563C1" w:themeColor="hyperlink"/>
      <w:u w:val="single"/>
    </w:rPr>
  </w:style>
  <w:style w:type="character" w:styleId="UnresolvedMention">
    <w:name w:val="Unresolved Mention"/>
    <w:basedOn w:val="DefaultParagraphFont"/>
    <w:uiPriority w:val="99"/>
    <w:semiHidden/>
    <w:unhideWhenUsed/>
    <w:rsid w:val="00A65908"/>
    <w:rPr>
      <w:color w:val="605E5C"/>
      <w:shd w:val="clear" w:color="auto" w:fill="E1DFDD"/>
    </w:rPr>
  </w:style>
  <w:style w:type="character" w:styleId="FollowedHyperlink">
    <w:name w:val="FollowedHyperlink"/>
    <w:basedOn w:val="DefaultParagraphFont"/>
    <w:uiPriority w:val="99"/>
    <w:semiHidden/>
    <w:unhideWhenUsed/>
    <w:rsid w:val="005D4A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77468">
      <w:bodyDiv w:val="1"/>
      <w:marLeft w:val="0"/>
      <w:marRight w:val="0"/>
      <w:marTop w:val="0"/>
      <w:marBottom w:val="0"/>
      <w:divBdr>
        <w:top w:val="none" w:sz="0" w:space="0" w:color="auto"/>
        <w:left w:val="none" w:sz="0" w:space="0" w:color="auto"/>
        <w:bottom w:val="none" w:sz="0" w:space="0" w:color="auto"/>
        <w:right w:val="none" w:sz="0" w:space="0" w:color="auto"/>
      </w:divBdr>
    </w:div>
    <w:div w:id="197622760">
      <w:bodyDiv w:val="1"/>
      <w:marLeft w:val="0"/>
      <w:marRight w:val="0"/>
      <w:marTop w:val="0"/>
      <w:marBottom w:val="0"/>
      <w:divBdr>
        <w:top w:val="none" w:sz="0" w:space="0" w:color="auto"/>
        <w:left w:val="none" w:sz="0" w:space="0" w:color="auto"/>
        <w:bottom w:val="none" w:sz="0" w:space="0" w:color="auto"/>
        <w:right w:val="none" w:sz="0" w:space="0" w:color="auto"/>
      </w:divBdr>
    </w:div>
    <w:div w:id="325521502">
      <w:bodyDiv w:val="1"/>
      <w:marLeft w:val="0"/>
      <w:marRight w:val="0"/>
      <w:marTop w:val="0"/>
      <w:marBottom w:val="0"/>
      <w:divBdr>
        <w:top w:val="none" w:sz="0" w:space="0" w:color="auto"/>
        <w:left w:val="none" w:sz="0" w:space="0" w:color="auto"/>
        <w:bottom w:val="none" w:sz="0" w:space="0" w:color="auto"/>
        <w:right w:val="none" w:sz="0" w:space="0" w:color="auto"/>
      </w:divBdr>
    </w:div>
    <w:div w:id="483932909">
      <w:bodyDiv w:val="1"/>
      <w:marLeft w:val="0"/>
      <w:marRight w:val="0"/>
      <w:marTop w:val="0"/>
      <w:marBottom w:val="0"/>
      <w:divBdr>
        <w:top w:val="none" w:sz="0" w:space="0" w:color="auto"/>
        <w:left w:val="none" w:sz="0" w:space="0" w:color="auto"/>
        <w:bottom w:val="none" w:sz="0" w:space="0" w:color="auto"/>
        <w:right w:val="none" w:sz="0" w:space="0" w:color="auto"/>
      </w:divBdr>
    </w:div>
    <w:div w:id="603922458">
      <w:bodyDiv w:val="1"/>
      <w:marLeft w:val="0"/>
      <w:marRight w:val="0"/>
      <w:marTop w:val="0"/>
      <w:marBottom w:val="0"/>
      <w:divBdr>
        <w:top w:val="none" w:sz="0" w:space="0" w:color="auto"/>
        <w:left w:val="none" w:sz="0" w:space="0" w:color="auto"/>
        <w:bottom w:val="none" w:sz="0" w:space="0" w:color="auto"/>
        <w:right w:val="none" w:sz="0" w:space="0" w:color="auto"/>
      </w:divBdr>
    </w:div>
    <w:div w:id="792676949">
      <w:bodyDiv w:val="1"/>
      <w:marLeft w:val="0"/>
      <w:marRight w:val="0"/>
      <w:marTop w:val="0"/>
      <w:marBottom w:val="0"/>
      <w:divBdr>
        <w:top w:val="none" w:sz="0" w:space="0" w:color="auto"/>
        <w:left w:val="none" w:sz="0" w:space="0" w:color="auto"/>
        <w:bottom w:val="none" w:sz="0" w:space="0" w:color="auto"/>
        <w:right w:val="none" w:sz="0" w:space="0" w:color="auto"/>
      </w:divBdr>
      <w:divsChild>
        <w:div w:id="1548561993">
          <w:marLeft w:val="0"/>
          <w:marRight w:val="0"/>
          <w:marTop w:val="0"/>
          <w:marBottom w:val="0"/>
          <w:divBdr>
            <w:top w:val="none" w:sz="0" w:space="0" w:color="auto"/>
            <w:left w:val="none" w:sz="0" w:space="0" w:color="auto"/>
            <w:bottom w:val="none" w:sz="0" w:space="0" w:color="auto"/>
            <w:right w:val="none" w:sz="0" w:space="0" w:color="auto"/>
          </w:divBdr>
          <w:divsChild>
            <w:div w:id="528298393">
              <w:marLeft w:val="0"/>
              <w:marRight w:val="0"/>
              <w:marTop w:val="0"/>
              <w:marBottom w:val="0"/>
              <w:divBdr>
                <w:top w:val="none" w:sz="0" w:space="0" w:color="auto"/>
                <w:left w:val="none" w:sz="0" w:space="0" w:color="auto"/>
                <w:bottom w:val="none" w:sz="0" w:space="0" w:color="auto"/>
                <w:right w:val="none" w:sz="0" w:space="0" w:color="auto"/>
              </w:divBdr>
              <w:divsChild>
                <w:div w:id="222641274">
                  <w:marLeft w:val="0"/>
                  <w:marRight w:val="0"/>
                  <w:marTop w:val="0"/>
                  <w:marBottom w:val="0"/>
                  <w:divBdr>
                    <w:top w:val="none" w:sz="0" w:space="0" w:color="auto"/>
                    <w:left w:val="none" w:sz="0" w:space="0" w:color="auto"/>
                    <w:bottom w:val="none" w:sz="0" w:space="0" w:color="auto"/>
                    <w:right w:val="none" w:sz="0" w:space="0" w:color="auto"/>
                  </w:divBdr>
                  <w:divsChild>
                    <w:div w:id="1000474763">
                      <w:marLeft w:val="0"/>
                      <w:marRight w:val="0"/>
                      <w:marTop w:val="0"/>
                      <w:marBottom w:val="0"/>
                      <w:divBdr>
                        <w:top w:val="none" w:sz="0" w:space="0" w:color="auto"/>
                        <w:left w:val="none" w:sz="0" w:space="0" w:color="auto"/>
                        <w:bottom w:val="none" w:sz="0" w:space="0" w:color="auto"/>
                        <w:right w:val="none" w:sz="0" w:space="0" w:color="auto"/>
                      </w:divBdr>
                      <w:divsChild>
                        <w:div w:id="892692425">
                          <w:marLeft w:val="0"/>
                          <w:marRight w:val="0"/>
                          <w:marTop w:val="0"/>
                          <w:marBottom w:val="0"/>
                          <w:divBdr>
                            <w:top w:val="none" w:sz="0" w:space="0" w:color="auto"/>
                            <w:left w:val="none" w:sz="0" w:space="0" w:color="auto"/>
                            <w:bottom w:val="none" w:sz="0" w:space="0" w:color="auto"/>
                            <w:right w:val="none" w:sz="0" w:space="0" w:color="auto"/>
                          </w:divBdr>
                          <w:divsChild>
                            <w:div w:id="1939554263">
                              <w:marLeft w:val="0"/>
                              <w:marRight w:val="0"/>
                              <w:marTop w:val="0"/>
                              <w:marBottom w:val="0"/>
                              <w:divBdr>
                                <w:top w:val="none" w:sz="0" w:space="0" w:color="auto"/>
                                <w:left w:val="none" w:sz="0" w:space="0" w:color="auto"/>
                                <w:bottom w:val="none" w:sz="0" w:space="0" w:color="auto"/>
                                <w:right w:val="none" w:sz="0" w:space="0" w:color="auto"/>
                              </w:divBdr>
                              <w:divsChild>
                                <w:div w:id="868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1835">
                      <w:marLeft w:val="0"/>
                      <w:marRight w:val="0"/>
                      <w:marTop w:val="0"/>
                      <w:marBottom w:val="0"/>
                      <w:divBdr>
                        <w:top w:val="none" w:sz="0" w:space="0" w:color="auto"/>
                        <w:left w:val="none" w:sz="0" w:space="0" w:color="auto"/>
                        <w:bottom w:val="none" w:sz="0" w:space="0" w:color="auto"/>
                        <w:right w:val="none" w:sz="0" w:space="0" w:color="auto"/>
                      </w:divBdr>
                      <w:divsChild>
                        <w:div w:id="653070377">
                          <w:marLeft w:val="0"/>
                          <w:marRight w:val="0"/>
                          <w:marTop w:val="240"/>
                          <w:marBottom w:val="120"/>
                          <w:divBdr>
                            <w:top w:val="none" w:sz="0" w:space="0" w:color="auto"/>
                            <w:left w:val="none" w:sz="0" w:space="0" w:color="auto"/>
                            <w:bottom w:val="none" w:sz="0" w:space="0" w:color="auto"/>
                            <w:right w:val="none" w:sz="0" w:space="0" w:color="auto"/>
                          </w:divBdr>
                          <w:divsChild>
                            <w:div w:id="98767931">
                              <w:marLeft w:val="0"/>
                              <w:marRight w:val="0"/>
                              <w:marTop w:val="0"/>
                              <w:marBottom w:val="0"/>
                              <w:divBdr>
                                <w:top w:val="none" w:sz="0" w:space="0" w:color="auto"/>
                                <w:left w:val="none" w:sz="0" w:space="0" w:color="auto"/>
                                <w:bottom w:val="none" w:sz="0" w:space="0" w:color="auto"/>
                                <w:right w:val="none" w:sz="0" w:space="0" w:color="auto"/>
                              </w:divBdr>
                              <w:divsChild>
                                <w:div w:id="992950542">
                                  <w:marLeft w:val="0"/>
                                  <w:marRight w:val="0"/>
                                  <w:marTop w:val="0"/>
                                  <w:marBottom w:val="0"/>
                                  <w:divBdr>
                                    <w:top w:val="none" w:sz="0" w:space="0" w:color="auto"/>
                                    <w:left w:val="none" w:sz="0" w:space="0" w:color="auto"/>
                                    <w:bottom w:val="none" w:sz="0" w:space="0" w:color="auto"/>
                                    <w:right w:val="none" w:sz="0" w:space="0" w:color="auto"/>
                                  </w:divBdr>
                                </w:div>
                                <w:div w:id="15697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028272">
      <w:bodyDiv w:val="1"/>
      <w:marLeft w:val="0"/>
      <w:marRight w:val="0"/>
      <w:marTop w:val="0"/>
      <w:marBottom w:val="0"/>
      <w:divBdr>
        <w:top w:val="none" w:sz="0" w:space="0" w:color="auto"/>
        <w:left w:val="none" w:sz="0" w:space="0" w:color="auto"/>
        <w:bottom w:val="none" w:sz="0" w:space="0" w:color="auto"/>
        <w:right w:val="none" w:sz="0" w:space="0" w:color="auto"/>
      </w:divBdr>
    </w:div>
    <w:div w:id="1549756393">
      <w:bodyDiv w:val="1"/>
      <w:marLeft w:val="0"/>
      <w:marRight w:val="0"/>
      <w:marTop w:val="0"/>
      <w:marBottom w:val="0"/>
      <w:divBdr>
        <w:top w:val="none" w:sz="0" w:space="0" w:color="auto"/>
        <w:left w:val="none" w:sz="0" w:space="0" w:color="auto"/>
        <w:bottom w:val="none" w:sz="0" w:space="0" w:color="auto"/>
        <w:right w:val="none" w:sz="0" w:space="0" w:color="auto"/>
      </w:divBdr>
    </w:div>
    <w:div w:id="1660692137">
      <w:bodyDiv w:val="1"/>
      <w:marLeft w:val="0"/>
      <w:marRight w:val="0"/>
      <w:marTop w:val="0"/>
      <w:marBottom w:val="0"/>
      <w:divBdr>
        <w:top w:val="none" w:sz="0" w:space="0" w:color="auto"/>
        <w:left w:val="none" w:sz="0" w:space="0" w:color="auto"/>
        <w:bottom w:val="none" w:sz="0" w:space="0" w:color="auto"/>
        <w:right w:val="none" w:sz="0" w:space="0" w:color="auto"/>
      </w:divBdr>
    </w:div>
    <w:div w:id="1724139387">
      <w:bodyDiv w:val="1"/>
      <w:marLeft w:val="0"/>
      <w:marRight w:val="0"/>
      <w:marTop w:val="0"/>
      <w:marBottom w:val="0"/>
      <w:divBdr>
        <w:top w:val="none" w:sz="0" w:space="0" w:color="auto"/>
        <w:left w:val="none" w:sz="0" w:space="0" w:color="auto"/>
        <w:bottom w:val="none" w:sz="0" w:space="0" w:color="auto"/>
        <w:right w:val="none" w:sz="0" w:space="0" w:color="auto"/>
      </w:divBdr>
    </w:div>
    <w:div w:id="1915049520">
      <w:bodyDiv w:val="1"/>
      <w:marLeft w:val="0"/>
      <w:marRight w:val="0"/>
      <w:marTop w:val="0"/>
      <w:marBottom w:val="0"/>
      <w:divBdr>
        <w:top w:val="none" w:sz="0" w:space="0" w:color="auto"/>
        <w:left w:val="none" w:sz="0" w:space="0" w:color="auto"/>
        <w:bottom w:val="none" w:sz="0" w:space="0" w:color="auto"/>
        <w:right w:val="none" w:sz="0" w:space="0" w:color="auto"/>
      </w:divBdr>
    </w:div>
    <w:div w:id="210818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nalyticsvidhy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26</Pages>
  <Words>6624</Words>
  <Characters>37762</Characters>
  <Application>Microsoft Office Word</Application>
  <DocSecurity>0</DocSecurity>
  <Lines>314</Lines>
  <Paragraphs>88</Paragraphs>
  <ScaleCrop>false</ScaleCrop>
  <Company/>
  <LinksUpToDate>false</LinksUpToDate>
  <CharactersWithSpaces>44298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Joshi</dc:creator>
  <cp:keywords/>
  <dc:description/>
  <cp:lastModifiedBy>Garvit Joshi</cp:lastModifiedBy>
  <cp:revision>81</cp:revision>
  <dcterms:created xsi:type="dcterms:W3CDTF">2023-11-10T13:08:00Z</dcterms:created>
  <dcterms:modified xsi:type="dcterms:W3CDTF">2023-11-13T11:25:00Z</dcterms:modified>
</cp:coreProperties>
</file>