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6604" w14:textId="1792D57A" w:rsidR="00A86A6A" w:rsidRDefault="00A86A6A">
      <w:r>
        <w:rPr>
          <w:noProof/>
        </w:rPr>
        <w:drawing>
          <wp:anchor distT="0" distB="0" distL="114300" distR="114300" simplePos="0" relativeHeight="251658240" behindDoc="0" locked="0" layoutInCell="1" allowOverlap="1" wp14:anchorId="771459D5" wp14:editId="628D74EB">
            <wp:simplePos x="0" y="0"/>
            <wp:positionH relativeFrom="margin">
              <wp:align>right</wp:align>
            </wp:positionH>
            <wp:positionV relativeFrom="paragraph">
              <wp:posOffset>0</wp:posOffset>
            </wp:positionV>
            <wp:extent cx="5731510" cy="2593975"/>
            <wp:effectExtent l="0" t="0" r="2540" b="0"/>
            <wp:wrapTopAndBottom/>
            <wp:docPr id="835620301" name="Picture 835620301" descr="A close-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20301" name="Picture 1" descr="A close-up of a logo"/>
                    <pic:cNvPicPr/>
                  </pic:nvPicPr>
                  <pic:blipFill>
                    <a:blip r:embed="rId5">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anchor>
        </w:drawing>
      </w:r>
    </w:p>
    <w:p w14:paraId="2F737CEC" w14:textId="77777777" w:rsidR="00A86A6A" w:rsidRDefault="00A86A6A"/>
    <w:p w14:paraId="6212159F" w14:textId="0556E8B6" w:rsidR="005F58CE" w:rsidRDefault="005F58CE" w:rsidP="005F58CE">
      <w:pPr>
        <w:jc w:val="center"/>
        <w:rPr>
          <w:rFonts w:ascii="Times New Roman" w:hAnsi="Times New Roman" w:cs="Times New Roman"/>
          <w:sz w:val="44"/>
          <w:szCs w:val="44"/>
        </w:rPr>
      </w:pPr>
      <w:r>
        <w:rPr>
          <w:rFonts w:ascii="Times New Roman" w:hAnsi="Times New Roman" w:cs="Times New Roman"/>
          <w:sz w:val="44"/>
          <w:szCs w:val="44"/>
        </w:rPr>
        <w:t>School of Computer Science and Engineering</w:t>
      </w:r>
    </w:p>
    <w:p w14:paraId="6AD46501" w14:textId="77777777" w:rsidR="005F58CE" w:rsidRDefault="005F58CE" w:rsidP="005F58CE">
      <w:pPr>
        <w:jc w:val="center"/>
        <w:rPr>
          <w:rFonts w:ascii="Times New Roman" w:hAnsi="Times New Roman" w:cs="Times New Roman"/>
          <w:sz w:val="44"/>
          <w:szCs w:val="44"/>
        </w:rPr>
      </w:pPr>
      <w:r w:rsidRPr="00260F36">
        <w:rPr>
          <w:rFonts w:ascii="Times New Roman" w:hAnsi="Times New Roman" w:cs="Times New Roman"/>
          <w:sz w:val="44"/>
          <w:szCs w:val="44"/>
        </w:rPr>
        <w:t xml:space="preserve">Course Name – EDA PROJECT </w:t>
      </w:r>
    </w:p>
    <w:p w14:paraId="7133B4F2" w14:textId="77777777" w:rsidR="005F58CE" w:rsidRDefault="005F58CE" w:rsidP="005F58CE">
      <w:pPr>
        <w:jc w:val="center"/>
        <w:rPr>
          <w:rFonts w:ascii="Times New Roman" w:hAnsi="Times New Roman" w:cs="Times New Roman"/>
          <w:sz w:val="44"/>
          <w:szCs w:val="44"/>
        </w:rPr>
      </w:pPr>
      <w:r w:rsidRPr="00260F36">
        <w:rPr>
          <w:rFonts w:ascii="Times New Roman" w:hAnsi="Times New Roman" w:cs="Times New Roman"/>
          <w:sz w:val="44"/>
          <w:szCs w:val="44"/>
        </w:rPr>
        <w:t xml:space="preserve">Course Code - INT-353 </w:t>
      </w:r>
    </w:p>
    <w:p w14:paraId="67B1A32B" w14:textId="722A4D0E" w:rsidR="005F58CE" w:rsidRDefault="005F58CE" w:rsidP="005F58CE">
      <w:pPr>
        <w:jc w:val="center"/>
        <w:rPr>
          <w:rFonts w:ascii="Times New Roman" w:hAnsi="Times New Roman" w:cs="Times New Roman"/>
          <w:sz w:val="44"/>
          <w:szCs w:val="44"/>
        </w:rPr>
      </w:pPr>
      <w:r w:rsidRPr="00260F36">
        <w:rPr>
          <w:rFonts w:ascii="Times New Roman" w:hAnsi="Times New Roman" w:cs="Times New Roman"/>
          <w:sz w:val="44"/>
          <w:szCs w:val="44"/>
        </w:rPr>
        <w:t>Continuous Assessment-I</w:t>
      </w:r>
      <w:r>
        <w:rPr>
          <w:rFonts w:ascii="Times New Roman" w:hAnsi="Times New Roman" w:cs="Times New Roman"/>
          <w:sz w:val="44"/>
          <w:szCs w:val="44"/>
        </w:rPr>
        <w:t>II</w:t>
      </w:r>
    </w:p>
    <w:p w14:paraId="4DCB7305" w14:textId="77777777" w:rsidR="0025789E" w:rsidRDefault="0025789E" w:rsidP="005F58CE">
      <w:pPr>
        <w:jc w:val="center"/>
        <w:rPr>
          <w:rFonts w:ascii="Times New Roman" w:hAnsi="Times New Roman" w:cs="Times New Roman"/>
          <w:sz w:val="44"/>
          <w:szCs w:val="44"/>
        </w:rPr>
      </w:pPr>
    </w:p>
    <w:p w14:paraId="59750C1A" w14:textId="20667500" w:rsidR="000A777A" w:rsidRDefault="003D7DF2" w:rsidP="003D7DF2">
      <w:pPr>
        <w:jc w:val="center"/>
        <w:rPr>
          <w:rFonts w:ascii="Times New Roman" w:hAnsi="Times New Roman" w:cs="Times New Roman"/>
          <w:b/>
          <w:bCs/>
          <w:i/>
          <w:iCs/>
          <w:sz w:val="44"/>
          <w:szCs w:val="44"/>
          <w:u w:val="single"/>
        </w:rPr>
      </w:pPr>
      <w:r w:rsidRPr="00F403F4">
        <w:rPr>
          <w:rFonts w:ascii="Times New Roman" w:hAnsi="Times New Roman" w:cs="Times New Roman"/>
          <w:b/>
          <w:bCs/>
          <w:i/>
          <w:iCs/>
          <w:sz w:val="44"/>
          <w:szCs w:val="44"/>
          <w:u w:val="single"/>
        </w:rPr>
        <w:t>Project Name - Exploratory Data Analysis: Nutrition Fact for McDonald's Menu</w:t>
      </w:r>
    </w:p>
    <w:p w14:paraId="3445D9C8" w14:textId="77777777" w:rsidR="003D7DF2" w:rsidRDefault="003D7DF2" w:rsidP="003D7DF2">
      <w:pPr>
        <w:jc w:val="center"/>
        <w:rPr>
          <w:rFonts w:ascii="Times New Roman" w:hAnsi="Times New Roman" w:cs="Times New Roman"/>
          <w:b/>
          <w:bCs/>
          <w:i/>
          <w:iCs/>
          <w:sz w:val="44"/>
          <w:szCs w:val="44"/>
          <w:u w:val="single"/>
        </w:rPr>
      </w:pPr>
    </w:p>
    <w:p w14:paraId="4FCB7B1D" w14:textId="77777777" w:rsidR="00D914C2" w:rsidRDefault="00D914C2" w:rsidP="003D7DF2">
      <w:pPr>
        <w:jc w:val="center"/>
        <w:rPr>
          <w:rFonts w:ascii="Times New Roman" w:hAnsi="Times New Roman" w:cs="Times New Roman"/>
          <w:b/>
          <w:bCs/>
          <w:i/>
          <w:iCs/>
          <w:sz w:val="44"/>
          <w:szCs w:val="44"/>
          <w:u w:val="single"/>
        </w:rPr>
      </w:pPr>
    </w:p>
    <w:p w14:paraId="253EBBB1" w14:textId="77777777" w:rsidR="00D914C2" w:rsidRDefault="00D914C2" w:rsidP="003D7DF2">
      <w:pPr>
        <w:jc w:val="center"/>
        <w:rPr>
          <w:rFonts w:ascii="Times New Roman" w:hAnsi="Times New Roman" w:cs="Times New Roman"/>
          <w:b/>
          <w:bCs/>
          <w:i/>
          <w:iCs/>
          <w:sz w:val="44"/>
          <w:szCs w:val="44"/>
          <w:u w:val="single"/>
        </w:rPr>
      </w:pPr>
    </w:p>
    <w:p w14:paraId="68861B82" w14:textId="77777777" w:rsidR="00D914C2" w:rsidRPr="00036C92" w:rsidRDefault="00D914C2" w:rsidP="00D914C2">
      <w:pPr>
        <w:rPr>
          <w:rFonts w:ascii="Times New Roman" w:hAnsi="Times New Roman" w:cs="Times New Roman"/>
          <w:sz w:val="44"/>
          <w:szCs w:val="44"/>
        </w:rPr>
      </w:pPr>
      <w:r w:rsidRPr="00036C92">
        <w:rPr>
          <w:rFonts w:ascii="Times New Roman" w:hAnsi="Times New Roman" w:cs="Times New Roman"/>
          <w:sz w:val="44"/>
          <w:szCs w:val="44"/>
        </w:rPr>
        <w:t>Registration Number: 12106692</w:t>
      </w:r>
    </w:p>
    <w:p w14:paraId="7BDA25EF" w14:textId="77777777" w:rsidR="00D914C2" w:rsidRPr="00036C92" w:rsidRDefault="00D914C2" w:rsidP="00D914C2">
      <w:pPr>
        <w:rPr>
          <w:rFonts w:ascii="Times New Roman" w:hAnsi="Times New Roman" w:cs="Times New Roman"/>
          <w:sz w:val="44"/>
          <w:szCs w:val="44"/>
        </w:rPr>
      </w:pPr>
      <w:r w:rsidRPr="00036C92">
        <w:rPr>
          <w:rFonts w:ascii="Times New Roman" w:hAnsi="Times New Roman" w:cs="Times New Roman"/>
          <w:sz w:val="44"/>
          <w:szCs w:val="44"/>
        </w:rPr>
        <w:t>Name: Garvit Joshi</w:t>
      </w:r>
    </w:p>
    <w:p w14:paraId="62FB94BE" w14:textId="56226DF0" w:rsidR="00D914C2" w:rsidRDefault="00D914C2" w:rsidP="00D914C2">
      <w:pPr>
        <w:rPr>
          <w:rFonts w:ascii="Times New Roman" w:hAnsi="Times New Roman" w:cs="Times New Roman"/>
          <w:sz w:val="44"/>
          <w:szCs w:val="44"/>
        </w:rPr>
      </w:pPr>
      <w:r w:rsidRPr="00036C92">
        <w:rPr>
          <w:rFonts w:ascii="Times New Roman" w:hAnsi="Times New Roman" w:cs="Times New Roman"/>
          <w:sz w:val="44"/>
          <w:szCs w:val="44"/>
        </w:rPr>
        <w:t>Teacher Name: Shivangini Gupta</w:t>
      </w:r>
    </w:p>
    <w:p w14:paraId="745C607F" w14:textId="53D38A98" w:rsidR="008A1875" w:rsidRDefault="007D3F55" w:rsidP="007D3F55">
      <w:pPr>
        <w:jc w:val="center"/>
        <w:rPr>
          <w:rFonts w:ascii="Times New Roman" w:hAnsi="Times New Roman" w:cs="Times New Roman"/>
          <w:b/>
          <w:bCs/>
          <w:sz w:val="44"/>
          <w:szCs w:val="44"/>
          <w:u w:val="single"/>
        </w:rPr>
      </w:pPr>
      <w:r w:rsidRPr="007D3F55">
        <w:rPr>
          <w:rFonts w:ascii="Times New Roman" w:hAnsi="Times New Roman" w:cs="Times New Roman"/>
          <w:b/>
          <w:bCs/>
          <w:sz w:val="44"/>
          <w:szCs w:val="44"/>
          <w:u w:val="single"/>
        </w:rPr>
        <w:lastRenderedPageBreak/>
        <w:t>Introduction</w:t>
      </w:r>
    </w:p>
    <w:p w14:paraId="3C4DBD00" w14:textId="73702559" w:rsidR="00912F31" w:rsidRPr="003932C3" w:rsidRDefault="00912F31" w:rsidP="00912F31">
      <w:pPr>
        <w:pStyle w:val="ListParagraph"/>
        <w:numPr>
          <w:ilvl w:val="0"/>
          <w:numId w:val="2"/>
        </w:numPr>
        <w:rPr>
          <w:rFonts w:ascii="Times New Roman" w:hAnsi="Times New Roman" w:cs="Times New Roman"/>
          <w:b/>
          <w:bCs/>
          <w:sz w:val="27"/>
          <w:szCs w:val="27"/>
          <w:u w:val="single"/>
        </w:rPr>
      </w:pPr>
      <w:r w:rsidRPr="003932C3">
        <w:rPr>
          <w:rFonts w:ascii="Times New Roman" w:hAnsi="Times New Roman" w:cs="Times New Roman"/>
          <w:b/>
          <w:bCs/>
          <w:sz w:val="27"/>
          <w:szCs w:val="27"/>
          <w:u w:val="single"/>
        </w:rPr>
        <w:t>Introduction:</w:t>
      </w:r>
    </w:p>
    <w:p w14:paraId="15BA79A3" w14:textId="092DC2EE"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 xml:space="preserve">The dataset under analysis is centred around the nutrition facts for McDonald's menu items. This dataset aims to provide comprehensive information about the nutritional content of various food items available at McDonald's, a global fast-food chain. </w:t>
      </w:r>
    </w:p>
    <w:p w14:paraId="2DD91B29" w14:textId="614139B9" w:rsidR="00912F31" w:rsidRPr="003932C3" w:rsidRDefault="00912F31" w:rsidP="00912F31">
      <w:pPr>
        <w:pStyle w:val="ListParagraph"/>
        <w:numPr>
          <w:ilvl w:val="0"/>
          <w:numId w:val="2"/>
        </w:numPr>
        <w:rPr>
          <w:rFonts w:ascii="Times New Roman" w:hAnsi="Times New Roman" w:cs="Times New Roman"/>
          <w:b/>
          <w:bCs/>
          <w:sz w:val="27"/>
          <w:szCs w:val="27"/>
          <w:u w:val="single"/>
        </w:rPr>
      </w:pPr>
      <w:r w:rsidRPr="003932C3">
        <w:rPr>
          <w:rFonts w:ascii="Times New Roman" w:hAnsi="Times New Roman" w:cs="Times New Roman"/>
          <w:b/>
          <w:bCs/>
          <w:sz w:val="27"/>
          <w:szCs w:val="27"/>
          <w:u w:val="single"/>
        </w:rPr>
        <w:t>Objectives of Exploratory Data Analysis (EDA):</w:t>
      </w:r>
    </w:p>
    <w:p w14:paraId="306D73DE" w14:textId="16EEF612"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1. Understand Nutritional Patterns: Explore and analyse the distribution of macronutrients (such as carbohydrates, proteins, and fats) and micronutrients (like vitamins and minerals) across different menu items.</w:t>
      </w:r>
    </w:p>
    <w:p w14:paraId="70CC64E1" w14:textId="6B124339"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2. Identify High-Calorie Items: Identify and examine menu items that are particularly high in calories, helping consumers make informed choices about their dietary intake.</w:t>
      </w:r>
    </w:p>
    <w:p w14:paraId="78242206" w14:textId="1CC8133B"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3. Correlation Analysis: Investigate potential correlations between different nutritional components to understand how the composition of McDonald's menu items varies.</w:t>
      </w:r>
    </w:p>
    <w:p w14:paraId="5F93B809" w14:textId="1DCE2BA4"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4. Menu Diversity: Explore the diversity of food options in terms of nutritional content, providing insights into the overall healthiness of the menu.</w:t>
      </w:r>
    </w:p>
    <w:p w14:paraId="6F200600" w14:textId="79B81A7B"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5. Customer Preferences: Analyse popular items based on their nutritional content, offering insights into customer preferences and potential areas for menu improvement.</w:t>
      </w:r>
    </w:p>
    <w:p w14:paraId="3A932F7A" w14:textId="19A622B4" w:rsidR="00912F31" w:rsidRPr="003932C3" w:rsidRDefault="00912F31" w:rsidP="00912F31">
      <w:pPr>
        <w:pStyle w:val="ListParagraph"/>
        <w:numPr>
          <w:ilvl w:val="0"/>
          <w:numId w:val="1"/>
        </w:numPr>
        <w:rPr>
          <w:rFonts w:ascii="Times New Roman" w:hAnsi="Times New Roman" w:cs="Times New Roman"/>
          <w:b/>
          <w:bCs/>
          <w:sz w:val="27"/>
          <w:szCs w:val="27"/>
          <w:u w:val="single"/>
        </w:rPr>
      </w:pPr>
      <w:r w:rsidRPr="003932C3">
        <w:rPr>
          <w:rFonts w:ascii="Times New Roman" w:hAnsi="Times New Roman" w:cs="Times New Roman"/>
          <w:b/>
          <w:bCs/>
          <w:sz w:val="27"/>
          <w:szCs w:val="27"/>
          <w:u w:val="single"/>
        </w:rPr>
        <w:t>Background Information on Data Source and Context:</w:t>
      </w:r>
    </w:p>
    <w:p w14:paraId="4BF93FD8" w14:textId="4E0C62CE"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The dataset likely derives from official McDonald's nutritional information, which is typically made publicly available to help customers make informed decisions about their food choices. This dataset can be crucial for individuals monitoring their dietary intake, fitness enthusiasts, or researchers studying the impact of fast food on public health.</w:t>
      </w:r>
    </w:p>
    <w:p w14:paraId="5B42406C" w14:textId="77C1CCC8" w:rsidR="00912F31" w:rsidRP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Understanding the nutritional content of popular fast-food items is essential in a world where lifestyle diseases are on the rise. The context for this analysis revolves around promoting transparency and enabling consumers to make healthier food choices when opting for items from the McDonald's menu.</w:t>
      </w:r>
    </w:p>
    <w:p w14:paraId="27447DDB" w14:textId="42BA48E1" w:rsidR="003932C3" w:rsidRDefault="00912F31" w:rsidP="00912F31">
      <w:pPr>
        <w:rPr>
          <w:rFonts w:ascii="Times New Roman" w:hAnsi="Times New Roman" w:cs="Times New Roman"/>
          <w:sz w:val="27"/>
          <w:szCs w:val="27"/>
        </w:rPr>
      </w:pPr>
      <w:r w:rsidRPr="003932C3">
        <w:rPr>
          <w:rFonts w:ascii="Times New Roman" w:hAnsi="Times New Roman" w:cs="Times New Roman"/>
          <w:sz w:val="27"/>
          <w:szCs w:val="27"/>
        </w:rPr>
        <w:t>By conducting EDA on this dataset, we aim to uncover patterns, trends, and valuable insights that can contribute to both public awareness and potential improvements in the nutritional profiles of fast-food offerings.</w:t>
      </w:r>
    </w:p>
    <w:p w14:paraId="79DD9C51" w14:textId="2ED1ED0E" w:rsidR="00BA66B5" w:rsidRPr="00BA66B5" w:rsidRDefault="0056491E" w:rsidP="00BA66B5">
      <w:pPr>
        <w:jc w:val="center"/>
        <w:rPr>
          <w:rFonts w:ascii="Times New Roman" w:hAnsi="Times New Roman" w:cs="Times New Roman"/>
          <w:b/>
          <w:bCs/>
          <w:sz w:val="44"/>
          <w:szCs w:val="44"/>
          <w:u w:val="single"/>
        </w:rPr>
      </w:pPr>
      <w:r w:rsidRPr="0056491E">
        <w:rPr>
          <w:rFonts w:ascii="Times New Roman" w:hAnsi="Times New Roman" w:cs="Times New Roman"/>
          <w:b/>
          <w:bCs/>
          <w:sz w:val="44"/>
          <w:szCs w:val="44"/>
          <w:u w:val="single"/>
        </w:rPr>
        <w:lastRenderedPageBreak/>
        <w:t>Domain knowledge</w:t>
      </w:r>
    </w:p>
    <w:p w14:paraId="5AE6C4CA" w14:textId="65B9CD7B" w:rsidR="00BA66B5" w:rsidRPr="00BA66B5" w:rsidRDefault="00BA66B5" w:rsidP="00BA66B5">
      <w:pPr>
        <w:jc w:val="both"/>
        <w:rPr>
          <w:rFonts w:ascii="Times New Roman" w:hAnsi="Times New Roman" w:cs="Times New Roman"/>
          <w:sz w:val="27"/>
          <w:szCs w:val="27"/>
        </w:rPr>
      </w:pPr>
      <w:r w:rsidRPr="00BA66B5">
        <w:rPr>
          <w:rFonts w:ascii="Times New Roman" w:hAnsi="Times New Roman" w:cs="Times New Roman"/>
          <w:sz w:val="27"/>
          <w:szCs w:val="27"/>
        </w:rPr>
        <w:t>The domain of nutrition analysis in the fast-food industry is a critical facet of contemporary public health and nutrition science. It centres on evaluating and understanding the nutritional content of food items offered by fast-food chains, with a primary focus on addressing the implications of these dietary choices on individual health and broader public well-being. Fast-food establishments, exemplified by industry giants like McDonald's, serve as pivotal subjects within this domain due to their widespread global influence and the impact they have on shaping consumer eating habits.</w:t>
      </w:r>
    </w:p>
    <w:p w14:paraId="5F0AA48F" w14:textId="77777777" w:rsidR="00BA66B5" w:rsidRPr="00BA66B5" w:rsidRDefault="00BA66B5" w:rsidP="00BA66B5">
      <w:pPr>
        <w:jc w:val="both"/>
        <w:rPr>
          <w:rFonts w:ascii="Times New Roman" w:hAnsi="Times New Roman" w:cs="Times New Roman"/>
          <w:sz w:val="27"/>
          <w:szCs w:val="27"/>
        </w:rPr>
      </w:pPr>
      <w:r w:rsidRPr="00BA66B5">
        <w:rPr>
          <w:rFonts w:ascii="Times New Roman" w:hAnsi="Times New Roman" w:cs="Times New Roman"/>
          <w:sz w:val="27"/>
          <w:szCs w:val="27"/>
        </w:rPr>
        <w:t>Key components of this domain include the examination of both macronutrients and micronutrients present in fast-food items. Macronutrients, such as carbohydrates, proteins, and fats, form the foundation of the energy and nutritional value of these foods. Simultaneously, micronutrients, encompassing essential vitamins and minerals, play a crucial role in supporting various physiological functions.</w:t>
      </w:r>
    </w:p>
    <w:p w14:paraId="7E19B822" w14:textId="5F696E76" w:rsidR="0056491E" w:rsidRDefault="00BA66B5" w:rsidP="00BA66B5">
      <w:pPr>
        <w:jc w:val="both"/>
        <w:rPr>
          <w:rFonts w:ascii="Times New Roman" w:hAnsi="Times New Roman" w:cs="Times New Roman"/>
          <w:sz w:val="27"/>
          <w:szCs w:val="27"/>
        </w:rPr>
      </w:pPr>
      <w:r w:rsidRPr="00BA66B5">
        <w:rPr>
          <w:rFonts w:ascii="Times New Roman" w:hAnsi="Times New Roman" w:cs="Times New Roman"/>
          <w:sz w:val="27"/>
          <w:szCs w:val="27"/>
        </w:rPr>
        <w:t>Caloric analysis is a central aspect, as it provides insights into the energy density of fast-food offerings. High-calorie content, when consumed excessively, can contribute to weight-related health issues, making it a key consideration for individuals managing their dietary intake. The categorization of food items within fast-food menus, spanning burgers, fries, salads, beverages, and desserts, offers a nuanced perspective. Analysing nutritional patterns within these categories provides a comprehensive understanding of the dietary impact of different types of fast-food choices. The domain also addresses allergen information, recognizing the importance of transparency for individuals with specific dietary restrictions or allergies. This involves identifying and communicating the presence of common allergens in fast-food items. Beyond data analysis, this domain extends to consumer education and empowerment. Providing clear and accessible nutritional information empowers individuals to make informed and healthier food choices, contributing to a broader societal shift towards improved dietary habits. The importance of domain knowledge in this field is underscored by its implications for public health, industry transparency, policy development, understanding dietary trends, and supporting educational initiatives. As societies grapple with the challenges of diet-related diseases and obesity, ongoing research and analysis in the nutrition analysis domain play a pivotal role in shaping healthier eating habits and fostering overall well-being.</w:t>
      </w:r>
    </w:p>
    <w:p w14:paraId="51BCDCC9" w14:textId="77777777" w:rsidR="00BA66B5" w:rsidRDefault="00BA66B5" w:rsidP="00BA66B5">
      <w:pPr>
        <w:jc w:val="both"/>
        <w:rPr>
          <w:rFonts w:ascii="Times New Roman" w:hAnsi="Times New Roman" w:cs="Times New Roman"/>
          <w:sz w:val="27"/>
          <w:szCs w:val="27"/>
        </w:rPr>
      </w:pPr>
    </w:p>
    <w:p w14:paraId="2801054D" w14:textId="77777777" w:rsidR="00BA66B5" w:rsidRDefault="00BA66B5" w:rsidP="00BA66B5">
      <w:pPr>
        <w:jc w:val="both"/>
        <w:rPr>
          <w:rFonts w:ascii="Times New Roman" w:hAnsi="Times New Roman" w:cs="Times New Roman"/>
          <w:sz w:val="27"/>
          <w:szCs w:val="27"/>
        </w:rPr>
      </w:pPr>
    </w:p>
    <w:p w14:paraId="71DC9369" w14:textId="77777777" w:rsidR="00BA66B5" w:rsidRDefault="00BA66B5" w:rsidP="00BA66B5">
      <w:pPr>
        <w:jc w:val="both"/>
        <w:rPr>
          <w:rFonts w:ascii="Times New Roman" w:hAnsi="Times New Roman" w:cs="Times New Roman"/>
          <w:sz w:val="27"/>
          <w:szCs w:val="27"/>
        </w:rPr>
      </w:pPr>
    </w:p>
    <w:p w14:paraId="22403511" w14:textId="77777777" w:rsidR="00BA66B5" w:rsidRDefault="00BA66B5" w:rsidP="00BA66B5">
      <w:pPr>
        <w:jc w:val="both"/>
        <w:rPr>
          <w:rFonts w:ascii="Times New Roman" w:hAnsi="Times New Roman" w:cs="Times New Roman"/>
          <w:sz w:val="27"/>
          <w:szCs w:val="27"/>
        </w:rPr>
      </w:pPr>
    </w:p>
    <w:p w14:paraId="0C0F9BC3" w14:textId="4A7EAB1A" w:rsidR="00BA66B5" w:rsidRDefault="0069062C" w:rsidP="0069062C">
      <w:pPr>
        <w:jc w:val="center"/>
        <w:rPr>
          <w:rFonts w:ascii="Times New Roman" w:hAnsi="Times New Roman" w:cs="Times New Roman"/>
          <w:b/>
          <w:bCs/>
          <w:sz w:val="44"/>
          <w:szCs w:val="44"/>
          <w:u w:val="single"/>
        </w:rPr>
      </w:pPr>
      <w:r w:rsidRPr="0069062C">
        <w:rPr>
          <w:rFonts w:ascii="Times New Roman" w:hAnsi="Times New Roman" w:cs="Times New Roman"/>
          <w:b/>
          <w:bCs/>
          <w:sz w:val="44"/>
          <w:szCs w:val="44"/>
          <w:u w:val="single"/>
        </w:rPr>
        <w:lastRenderedPageBreak/>
        <w:t xml:space="preserve">Why you choose this </w:t>
      </w:r>
      <w:r w:rsidR="00DC733C">
        <w:rPr>
          <w:rFonts w:ascii="Times New Roman" w:hAnsi="Times New Roman" w:cs="Times New Roman"/>
          <w:b/>
          <w:bCs/>
          <w:sz w:val="44"/>
          <w:szCs w:val="44"/>
          <w:u w:val="single"/>
        </w:rPr>
        <w:t>D</w:t>
      </w:r>
      <w:r w:rsidRPr="0069062C">
        <w:rPr>
          <w:rFonts w:ascii="Times New Roman" w:hAnsi="Times New Roman" w:cs="Times New Roman"/>
          <w:b/>
          <w:bCs/>
          <w:sz w:val="44"/>
          <w:szCs w:val="44"/>
          <w:u w:val="single"/>
        </w:rPr>
        <w:t>ataset</w:t>
      </w:r>
      <w:r w:rsidR="00DC733C">
        <w:rPr>
          <w:rFonts w:ascii="Times New Roman" w:hAnsi="Times New Roman" w:cs="Times New Roman"/>
          <w:b/>
          <w:bCs/>
          <w:sz w:val="44"/>
          <w:szCs w:val="44"/>
          <w:u w:val="single"/>
        </w:rPr>
        <w:t>?</w:t>
      </w:r>
    </w:p>
    <w:p w14:paraId="73CE7F4E" w14:textId="44C3074D"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Choosing the right dataset is a pivotal decision in any data analysis endeavour. The McDonald's Nutrition Facts dataset was selected for several compelling reasons, aligning with the objectives of conducting a thorough Exploratory Data Analysis (EDA) in the context of nutrition and fast-food consumption.</w:t>
      </w:r>
    </w:p>
    <w:p w14:paraId="3D271D70" w14:textId="7491C3FE"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1. Global Impact and Relevance:</w:t>
      </w:r>
    </w:p>
    <w:p w14:paraId="60D659CF" w14:textId="45642375"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McDonald's stands as an iconic symbol of the global fast-food industry. With a presence in numerous countries and serving millions of customers daily, its menu influences dietary choices on a massive scale. Analysing the nutrition facts of McDonald's offerings provides insights into a significant aspect of modern eating habits, making it a dataset with global relevance.</w:t>
      </w:r>
    </w:p>
    <w:p w14:paraId="301B6723" w14:textId="0AA63FA8"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2. Consumer Awareness and Transparency:</w:t>
      </w:r>
    </w:p>
    <w:p w14:paraId="77BFE82E" w14:textId="7F88C2D2"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In recent years, there has been an increasing demand for transparency in the food industry, with consumers seeking detailed information about the nutritional content of the products they consume. McDonald's has responded to this demand by providing comprehensive nutrition facts for its menu items. This dataset, therefore, represents a real-world response to consumer expectations for transparency, allowing for a detailed exploration of the nutritional landscape of fast food.</w:t>
      </w:r>
    </w:p>
    <w:p w14:paraId="306AC7DD" w14:textId="686737E0"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3. Varied Menu Categories:</w:t>
      </w:r>
    </w:p>
    <w:p w14:paraId="1D1FADC7" w14:textId="3515E494"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McDonald's menu is diverse, spanning burgers, fries, salads, beverages, and desserts. This diversity allows for a multifaceted analysis of nutritional patterns across different food categories. Understanding how nutritional content varies among these categories can provide valuable insights into the overall dietary impact of fast-food choices.</w:t>
      </w:r>
    </w:p>
    <w:p w14:paraId="1DCFD348" w14:textId="38EAFB99"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 xml:space="preserve">4. Public Health Implications: </w:t>
      </w:r>
    </w:p>
    <w:p w14:paraId="374E1D10" w14:textId="521BE2EC"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 xml:space="preserve">The fast-food industry, including McDonald's, has faced scrutiny regarding its role in contributing to diet-related health issues such as obesity and cardiovascular diseases. </w:t>
      </w:r>
      <w:r w:rsidR="00A11C3E" w:rsidRPr="00E65F66">
        <w:rPr>
          <w:rFonts w:ascii="Times New Roman" w:hAnsi="Times New Roman" w:cs="Times New Roman"/>
          <w:sz w:val="27"/>
          <w:szCs w:val="27"/>
        </w:rPr>
        <w:t>Analysing</w:t>
      </w:r>
      <w:r w:rsidRPr="00E65F66">
        <w:rPr>
          <w:rFonts w:ascii="Times New Roman" w:hAnsi="Times New Roman" w:cs="Times New Roman"/>
          <w:sz w:val="27"/>
          <w:szCs w:val="27"/>
        </w:rPr>
        <w:t xml:space="preserve"> the nutrition facts of McDonald's menu items allows for a closer examination of the caloric content, macronutrient distribution, and other nutritional aspects, contributing to a broader understanding of the potential health implications associated with consuming fast food.</w:t>
      </w:r>
    </w:p>
    <w:p w14:paraId="0EB98F2C" w14:textId="77777777" w:rsidR="00DC733C" w:rsidRDefault="00DC733C" w:rsidP="00E65F66">
      <w:pPr>
        <w:jc w:val="both"/>
        <w:rPr>
          <w:rFonts w:ascii="Times New Roman" w:hAnsi="Times New Roman" w:cs="Times New Roman"/>
          <w:sz w:val="27"/>
          <w:szCs w:val="27"/>
        </w:rPr>
      </w:pPr>
    </w:p>
    <w:p w14:paraId="0C61D3BC" w14:textId="77777777" w:rsidR="00DC733C" w:rsidRDefault="00DC733C" w:rsidP="00E65F66">
      <w:pPr>
        <w:jc w:val="both"/>
        <w:rPr>
          <w:rFonts w:ascii="Times New Roman" w:hAnsi="Times New Roman" w:cs="Times New Roman"/>
          <w:sz w:val="27"/>
          <w:szCs w:val="27"/>
        </w:rPr>
      </w:pPr>
    </w:p>
    <w:p w14:paraId="6862AF38" w14:textId="77777777" w:rsidR="00DC733C" w:rsidRDefault="00DC733C" w:rsidP="00E65F66">
      <w:pPr>
        <w:jc w:val="both"/>
        <w:rPr>
          <w:rFonts w:ascii="Times New Roman" w:hAnsi="Times New Roman" w:cs="Times New Roman"/>
          <w:sz w:val="27"/>
          <w:szCs w:val="27"/>
        </w:rPr>
      </w:pPr>
    </w:p>
    <w:p w14:paraId="6B467D2D" w14:textId="09B4574B"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lastRenderedPageBreak/>
        <w:t>5. Allergen Information</w:t>
      </w:r>
      <w:r w:rsidRPr="00E65F66">
        <w:rPr>
          <w:rFonts w:ascii="Times New Roman" w:hAnsi="Times New Roman" w:cs="Times New Roman"/>
          <w:sz w:val="27"/>
          <w:szCs w:val="27"/>
        </w:rPr>
        <w:t>:</w:t>
      </w:r>
    </w:p>
    <w:p w14:paraId="66CFC1CB" w14:textId="4D63777E"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The dataset includes information about common allergens present in McDonald's menu items. This aspect is crucial for individuals with specific dietary restrictions or allergies. The inclusion of allergen data adds a layer of consideration beyond basic nutritional analysis, addressing the safety and dietary needs of a diverse consumer base.</w:t>
      </w:r>
    </w:p>
    <w:p w14:paraId="0263E742" w14:textId="270DEB69"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 xml:space="preserve">6. Educational </w:t>
      </w:r>
      <w:r w:rsidR="00DC733C" w:rsidRPr="00DC733C">
        <w:rPr>
          <w:rFonts w:ascii="Times New Roman" w:hAnsi="Times New Roman" w:cs="Times New Roman"/>
          <w:sz w:val="27"/>
          <w:szCs w:val="27"/>
          <w:u w:val="single"/>
        </w:rPr>
        <w:t>Value</w:t>
      </w:r>
      <w:r w:rsidRPr="00E65F66">
        <w:rPr>
          <w:rFonts w:ascii="Times New Roman" w:hAnsi="Times New Roman" w:cs="Times New Roman"/>
          <w:sz w:val="27"/>
          <w:szCs w:val="27"/>
        </w:rPr>
        <w:t>:</w:t>
      </w:r>
    </w:p>
    <w:p w14:paraId="498738FE" w14:textId="0E878040" w:rsidR="00E65F66" w:rsidRP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Fast food is a pervasive element of modern diets, and studying the nutrition facts of McDonald's items has educational value. It allows for the dissemination of insights that can contribute to consumer awareness and, potentially, inform healthier eating habits. The dataset, therefore, aligns with a broader educational objective in promoting informed decision-making regarding food choices.</w:t>
      </w:r>
    </w:p>
    <w:p w14:paraId="647E50CE" w14:textId="17579025" w:rsidR="00E65F66" w:rsidRPr="00DC733C" w:rsidRDefault="00E65F66" w:rsidP="00E65F66">
      <w:pPr>
        <w:jc w:val="both"/>
        <w:rPr>
          <w:rFonts w:ascii="Times New Roman" w:hAnsi="Times New Roman" w:cs="Times New Roman"/>
          <w:sz w:val="27"/>
          <w:szCs w:val="27"/>
          <w:u w:val="single"/>
        </w:rPr>
      </w:pPr>
      <w:r w:rsidRPr="00DC733C">
        <w:rPr>
          <w:rFonts w:ascii="Times New Roman" w:hAnsi="Times New Roman" w:cs="Times New Roman"/>
          <w:sz w:val="27"/>
          <w:szCs w:val="27"/>
          <w:u w:val="single"/>
        </w:rPr>
        <w:t>7. Richness of Data</w:t>
      </w:r>
      <w:r w:rsidRPr="00E65F66">
        <w:rPr>
          <w:rFonts w:ascii="Times New Roman" w:hAnsi="Times New Roman" w:cs="Times New Roman"/>
          <w:sz w:val="27"/>
          <w:szCs w:val="27"/>
        </w:rPr>
        <w:t>:</w:t>
      </w:r>
    </w:p>
    <w:p w14:paraId="549D2C95" w14:textId="7F9C9C89" w:rsidR="00E65F66" w:rsidRDefault="00E65F66" w:rsidP="00E65F66">
      <w:pPr>
        <w:jc w:val="both"/>
        <w:rPr>
          <w:rFonts w:ascii="Times New Roman" w:hAnsi="Times New Roman" w:cs="Times New Roman"/>
          <w:sz w:val="27"/>
          <w:szCs w:val="27"/>
        </w:rPr>
      </w:pPr>
      <w:r w:rsidRPr="00E65F66">
        <w:rPr>
          <w:rFonts w:ascii="Times New Roman" w:hAnsi="Times New Roman" w:cs="Times New Roman"/>
          <w:sz w:val="27"/>
          <w:szCs w:val="27"/>
        </w:rPr>
        <w:t>The dataset is anticipated to be rich in terms of the variables it includes, ranging from calories and macronutrients to micronutrients and allergens. This richness facilitates a comprehensive analysis, enabling a nuanced exploration of not only the quantitative aspects of nutrition but also the qualitative aspects related to dietary restrictions and preferences.</w:t>
      </w:r>
    </w:p>
    <w:p w14:paraId="689491FF" w14:textId="7F4FD237" w:rsidR="0069062C" w:rsidRDefault="0069062C" w:rsidP="00E65F66">
      <w:pPr>
        <w:jc w:val="both"/>
        <w:rPr>
          <w:rFonts w:ascii="Times New Roman" w:hAnsi="Times New Roman" w:cs="Times New Roman"/>
          <w:sz w:val="27"/>
          <w:szCs w:val="27"/>
        </w:rPr>
      </w:pPr>
    </w:p>
    <w:p w14:paraId="0067C7CB" w14:textId="77777777" w:rsidR="00DC733C" w:rsidRDefault="00DC733C" w:rsidP="00E65F66">
      <w:pPr>
        <w:jc w:val="both"/>
        <w:rPr>
          <w:rFonts w:ascii="Times New Roman" w:hAnsi="Times New Roman" w:cs="Times New Roman"/>
          <w:sz w:val="27"/>
          <w:szCs w:val="27"/>
        </w:rPr>
      </w:pPr>
    </w:p>
    <w:p w14:paraId="49EAD0EE" w14:textId="77777777" w:rsidR="00DC733C" w:rsidRDefault="00DC733C" w:rsidP="00E65F66">
      <w:pPr>
        <w:jc w:val="both"/>
        <w:rPr>
          <w:rFonts w:ascii="Times New Roman" w:hAnsi="Times New Roman" w:cs="Times New Roman"/>
          <w:sz w:val="27"/>
          <w:szCs w:val="27"/>
        </w:rPr>
      </w:pPr>
    </w:p>
    <w:p w14:paraId="455752F8" w14:textId="77777777" w:rsidR="00DC733C" w:rsidRDefault="00DC733C" w:rsidP="00E65F66">
      <w:pPr>
        <w:jc w:val="both"/>
        <w:rPr>
          <w:rFonts w:ascii="Times New Roman" w:hAnsi="Times New Roman" w:cs="Times New Roman"/>
          <w:sz w:val="27"/>
          <w:szCs w:val="27"/>
        </w:rPr>
      </w:pPr>
    </w:p>
    <w:p w14:paraId="028D7CFB" w14:textId="77777777" w:rsidR="00DC733C" w:rsidRDefault="00DC733C" w:rsidP="00E65F66">
      <w:pPr>
        <w:jc w:val="both"/>
        <w:rPr>
          <w:rFonts w:ascii="Times New Roman" w:hAnsi="Times New Roman" w:cs="Times New Roman"/>
          <w:sz w:val="27"/>
          <w:szCs w:val="27"/>
        </w:rPr>
      </w:pPr>
    </w:p>
    <w:p w14:paraId="6BD8E91F" w14:textId="77777777" w:rsidR="00DC733C" w:rsidRDefault="00DC733C" w:rsidP="00E65F66">
      <w:pPr>
        <w:jc w:val="both"/>
        <w:rPr>
          <w:rFonts w:ascii="Times New Roman" w:hAnsi="Times New Roman" w:cs="Times New Roman"/>
          <w:sz w:val="27"/>
          <w:szCs w:val="27"/>
        </w:rPr>
      </w:pPr>
    </w:p>
    <w:p w14:paraId="34DDE99F" w14:textId="77777777" w:rsidR="00DC733C" w:rsidRDefault="00DC733C" w:rsidP="00E65F66">
      <w:pPr>
        <w:jc w:val="both"/>
        <w:rPr>
          <w:rFonts w:ascii="Times New Roman" w:hAnsi="Times New Roman" w:cs="Times New Roman"/>
          <w:sz w:val="27"/>
          <w:szCs w:val="27"/>
        </w:rPr>
      </w:pPr>
    </w:p>
    <w:p w14:paraId="179F2D09" w14:textId="77777777" w:rsidR="00DC733C" w:rsidRDefault="00DC733C" w:rsidP="00E65F66">
      <w:pPr>
        <w:jc w:val="both"/>
        <w:rPr>
          <w:rFonts w:ascii="Times New Roman" w:hAnsi="Times New Roman" w:cs="Times New Roman"/>
          <w:sz w:val="27"/>
          <w:szCs w:val="27"/>
        </w:rPr>
      </w:pPr>
    </w:p>
    <w:p w14:paraId="27536CAA" w14:textId="77777777" w:rsidR="00DC733C" w:rsidRDefault="00DC733C" w:rsidP="00E65F66">
      <w:pPr>
        <w:jc w:val="both"/>
        <w:rPr>
          <w:rFonts w:ascii="Times New Roman" w:hAnsi="Times New Roman" w:cs="Times New Roman"/>
          <w:sz w:val="27"/>
          <w:szCs w:val="27"/>
        </w:rPr>
      </w:pPr>
    </w:p>
    <w:p w14:paraId="3272BFB4" w14:textId="77777777" w:rsidR="00DC733C" w:rsidRDefault="00DC733C" w:rsidP="00E65F66">
      <w:pPr>
        <w:jc w:val="both"/>
        <w:rPr>
          <w:rFonts w:ascii="Times New Roman" w:hAnsi="Times New Roman" w:cs="Times New Roman"/>
          <w:sz w:val="27"/>
          <w:szCs w:val="27"/>
        </w:rPr>
      </w:pPr>
    </w:p>
    <w:p w14:paraId="36E5FC80" w14:textId="77777777" w:rsidR="00DC733C" w:rsidRDefault="00DC733C" w:rsidP="00E65F66">
      <w:pPr>
        <w:jc w:val="both"/>
        <w:rPr>
          <w:rFonts w:ascii="Times New Roman" w:hAnsi="Times New Roman" w:cs="Times New Roman"/>
          <w:sz w:val="27"/>
          <w:szCs w:val="27"/>
        </w:rPr>
      </w:pPr>
    </w:p>
    <w:p w14:paraId="21941362" w14:textId="77777777" w:rsidR="00DC733C" w:rsidRDefault="00DC733C" w:rsidP="00E65F66">
      <w:pPr>
        <w:jc w:val="both"/>
        <w:rPr>
          <w:rFonts w:ascii="Times New Roman" w:hAnsi="Times New Roman" w:cs="Times New Roman"/>
          <w:sz w:val="27"/>
          <w:szCs w:val="27"/>
        </w:rPr>
      </w:pPr>
    </w:p>
    <w:p w14:paraId="6199EBF4" w14:textId="77777777" w:rsidR="00DC733C" w:rsidRDefault="00DC733C" w:rsidP="00E65F66">
      <w:pPr>
        <w:jc w:val="both"/>
        <w:rPr>
          <w:rFonts w:ascii="Times New Roman" w:hAnsi="Times New Roman" w:cs="Times New Roman"/>
          <w:sz w:val="27"/>
          <w:szCs w:val="27"/>
        </w:rPr>
      </w:pPr>
    </w:p>
    <w:p w14:paraId="64F0597B" w14:textId="77777777" w:rsidR="00DC733C" w:rsidRDefault="00DC733C" w:rsidP="00E65F66">
      <w:pPr>
        <w:jc w:val="both"/>
        <w:rPr>
          <w:rFonts w:ascii="Times New Roman" w:hAnsi="Times New Roman" w:cs="Times New Roman"/>
          <w:sz w:val="27"/>
          <w:szCs w:val="27"/>
        </w:rPr>
      </w:pPr>
    </w:p>
    <w:p w14:paraId="2E283C06" w14:textId="0C59CD9C" w:rsidR="00DC733C" w:rsidRDefault="00E91859" w:rsidP="00E91859">
      <w:pPr>
        <w:jc w:val="center"/>
        <w:rPr>
          <w:rFonts w:ascii="Times New Roman" w:hAnsi="Times New Roman" w:cs="Times New Roman"/>
          <w:b/>
          <w:bCs/>
          <w:sz w:val="44"/>
          <w:szCs w:val="44"/>
          <w:u w:val="single"/>
        </w:rPr>
      </w:pPr>
      <w:r w:rsidRPr="00E91859">
        <w:rPr>
          <w:rFonts w:ascii="Times New Roman" w:hAnsi="Times New Roman" w:cs="Times New Roman"/>
          <w:b/>
          <w:bCs/>
          <w:sz w:val="44"/>
          <w:szCs w:val="44"/>
          <w:u w:val="single"/>
        </w:rPr>
        <w:lastRenderedPageBreak/>
        <w:t>Libraries used and approaches</w:t>
      </w:r>
    </w:p>
    <w:p w14:paraId="7173F19B" w14:textId="0FA349DB" w:rsidR="00BE7BFF" w:rsidRPr="00315160" w:rsidRDefault="00BE7BFF" w:rsidP="00BE7BFF">
      <w:pPr>
        <w:rPr>
          <w:rFonts w:ascii="Times New Roman" w:hAnsi="Times New Roman" w:cs="Times New Roman"/>
          <w:b/>
          <w:bCs/>
          <w:sz w:val="27"/>
          <w:szCs w:val="27"/>
          <w:u w:val="single"/>
        </w:rPr>
      </w:pPr>
      <w:r w:rsidRPr="00315160">
        <w:rPr>
          <w:rFonts w:ascii="Times New Roman" w:hAnsi="Times New Roman" w:cs="Times New Roman"/>
          <w:b/>
          <w:bCs/>
          <w:sz w:val="27"/>
          <w:szCs w:val="27"/>
          <w:u w:val="single"/>
        </w:rPr>
        <w:t>Libraries Used:</w:t>
      </w:r>
    </w:p>
    <w:p w14:paraId="51D83569" w14:textId="24E176FB" w:rsidR="00BE7BFF" w:rsidRPr="00BE7BFF" w:rsidRDefault="00BE7BFF" w:rsidP="00BE7BFF">
      <w:pPr>
        <w:rPr>
          <w:rFonts w:ascii="Times New Roman" w:hAnsi="Times New Roman" w:cs="Times New Roman"/>
          <w:sz w:val="27"/>
          <w:szCs w:val="27"/>
        </w:rPr>
      </w:pPr>
      <w:r w:rsidRPr="00BE7BFF">
        <w:rPr>
          <w:rFonts w:ascii="Times New Roman" w:hAnsi="Times New Roman" w:cs="Times New Roman"/>
          <w:sz w:val="27"/>
          <w:szCs w:val="27"/>
        </w:rPr>
        <w:t>The EDA on the McDonald's Nutrition Facts dataset primarily relied on fundamental Python libraries for data manipulation, analysis, and visualization:</w:t>
      </w:r>
    </w:p>
    <w:p w14:paraId="20D464DE" w14:textId="12E503C1" w:rsidR="00BE7BFF" w:rsidRPr="0085648E" w:rsidRDefault="00BE7BFF" w:rsidP="00315160">
      <w:pPr>
        <w:pStyle w:val="ListParagraph"/>
        <w:numPr>
          <w:ilvl w:val="0"/>
          <w:numId w:val="1"/>
        </w:numPr>
        <w:rPr>
          <w:rFonts w:ascii="Times New Roman" w:hAnsi="Times New Roman" w:cs="Times New Roman"/>
          <w:sz w:val="27"/>
          <w:szCs w:val="27"/>
          <w:u w:val="single"/>
        </w:rPr>
      </w:pPr>
      <w:r w:rsidRPr="0085648E">
        <w:rPr>
          <w:rFonts w:ascii="Times New Roman" w:hAnsi="Times New Roman" w:cs="Times New Roman"/>
          <w:sz w:val="27"/>
          <w:szCs w:val="27"/>
          <w:u w:val="single"/>
        </w:rPr>
        <w:t>Pandas:</w:t>
      </w:r>
    </w:p>
    <w:p w14:paraId="0F2E4EAD" w14:textId="77777777" w:rsidR="00BE7BFF" w:rsidRPr="00315160" w:rsidRDefault="00BE7BFF" w:rsidP="0085648E">
      <w:pPr>
        <w:pStyle w:val="ListParagraph"/>
        <w:rPr>
          <w:rFonts w:ascii="Times New Roman" w:hAnsi="Times New Roman" w:cs="Times New Roman"/>
          <w:sz w:val="27"/>
          <w:szCs w:val="27"/>
        </w:rPr>
      </w:pPr>
      <w:r w:rsidRPr="00315160">
        <w:rPr>
          <w:rFonts w:ascii="Times New Roman" w:hAnsi="Times New Roman" w:cs="Times New Roman"/>
          <w:sz w:val="27"/>
          <w:szCs w:val="27"/>
        </w:rPr>
        <w:t>Role: Pandas facilitated data manipulation and cleaning tasks. It was used for handling the tabular structure of the dataset, filtering relevant columns, and addressing missing or inconsistent data.</w:t>
      </w:r>
    </w:p>
    <w:p w14:paraId="009C0249" w14:textId="26660AD9" w:rsidR="00BE7BFF" w:rsidRPr="0085648E" w:rsidRDefault="00BE7BFF" w:rsidP="00315160">
      <w:pPr>
        <w:pStyle w:val="ListParagraph"/>
        <w:numPr>
          <w:ilvl w:val="0"/>
          <w:numId w:val="1"/>
        </w:numPr>
        <w:rPr>
          <w:rFonts w:ascii="Times New Roman" w:hAnsi="Times New Roman" w:cs="Times New Roman"/>
          <w:sz w:val="27"/>
          <w:szCs w:val="27"/>
          <w:u w:val="single"/>
        </w:rPr>
      </w:pPr>
      <w:r w:rsidRPr="0085648E">
        <w:rPr>
          <w:rFonts w:ascii="Times New Roman" w:hAnsi="Times New Roman" w:cs="Times New Roman"/>
          <w:sz w:val="27"/>
          <w:szCs w:val="27"/>
          <w:u w:val="single"/>
        </w:rPr>
        <w:t>NumPy:</w:t>
      </w:r>
    </w:p>
    <w:p w14:paraId="7C105F31" w14:textId="77777777" w:rsidR="00BE7BFF" w:rsidRPr="00315160" w:rsidRDefault="00BE7BFF" w:rsidP="0085648E">
      <w:pPr>
        <w:pStyle w:val="ListParagraph"/>
        <w:rPr>
          <w:rFonts w:ascii="Times New Roman" w:hAnsi="Times New Roman" w:cs="Times New Roman"/>
          <w:sz w:val="27"/>
          <w:szCs w:val="27"/>
        </w:rPr>
      </w:pPr>
      <w:r w:rsidRPr="00315160">
        <w:rPr>
          <w:rFonts w:ascii="Times New Roman" w:hAnsi="Times New Roman" w:cs="Times New Roman"/>
          <w:sz w:val="27"/>
          <w:szCs w:val="27"/>
        </w:rPr>
        <w:t>Role: NumPy supported numerical operations, enhancing efficiency in mathematical computations and array manipulations, which are essential for statistical analyses.</w:t>
      </w:r>
    </w:p>
    <w:p w14:paraId="54BB46E1" w14:textId="6DE35254" w:rsidR="00BE7BFF" w:rsidRPr="0085648E" w:rsidRDefault="00BE7BFF" w:rsidP="00315160">
      <w:pPr>
        <w:pStyle w:val="ListParagraph"/>
        <w:numPr>
          <w:ilvl w:val="0"/>
          <w:numId w:val="1"/>
        </w:numPr>
        <w:rPr>
          <w:rFonts w:ascii="Times New Roman" w:hAnsi="Times New Roman" w:cs="Times New Roman"/>
          <w:sz w:val="27"/>
          <w:szCs w:val="27"/>
          <w:u w:val="single"/>
        </w:rPr>
      </w:pPr>
      <w:r w:rsidRPr="0085648E">
        <w:rPr>
          <w:rFonts w:ascii="Times New Roman" w:hAnsi="Times New Roman" w:cs="Times New Roman"/>
          <w:sz w:val="27"/>
          <w:szCs w:val="27"/>
          <w:u w:val="single"/>
        </w:rPr>
        <w:t>Matplotlib and Seaborn:</w:t>
      </w:r>
    </w:p>
    <w:p w14:paraId="2F9AF8E9" w14:textId="77777777" w:rsidR="00BE7BFF" w:rsidRPr="00315160" w:rsidRDefault="00BE7BFF" w:rsidP="0085648E">
      <w:pPr>
        <w:pStyle w:val="ListParagraph"/>
        <w:rPr>
          <w:rFonts w:ascii="Times New Roman" w:hAnsi="Times New Roman" w:cs="Times New Roman"/>
          <w:sz w:val="27"/>
          <w:szCs w:val="27"/>
        </w:rPr>
      </w:pPr>
      <w:r w:rsidRPr="00315160">
        <w:rPr>
          <w:rFonts w:ascii="Times New Roman" w:hAnsi="Times New Roman" w:cs="Times New Roman"/>
          <w:sz w:val="27"/>
          <w:szCs w:val="27"/>
        </w:rPr>
        <w:t>Role: Matplotlib and Seaborn were instrumental in creating static visualizations. These libraries enabled the generation of various plots and charts to explore the distribution and patterns in the nutritional data.</w:t>
      </w:r>
    </w:p>
    <w:p w14:paraId="6228ABCE" w14:textId="09DFBC45" w:rsidR="00BE7BFF" w:rsidRPr="0085648E" w:rsidRDefault="00BE7BFF" w:rsidP="00315160">
      <w:pPr>
        <w:pStyle w:val="ListParagraph"/>
        <w:numPr>
          <w:ilvl w:val="0"/>
          <w:numId w:val="1"/>
        </w:numPr>
        <w:rPr>
          <w:rFonts w:ascii="Times New Roman" w:hAnsi="Times New Roman" w:cs="Times New Roman"/>
          <w:sz w:val="27"/>
          <w:szCs w:val="27"/>
          <w:u w:val="single"/>
        </w:rPr>
      </w:pPr>
      <w:r w:rsidRPr="0085648E">
        <w:rPr>
          <w:rFonts w:ascii="Times New Roman" w:hAnsi="Times New Roman" w:cs="Times New Roman"/>
          <w:sz w:val="27"/>
          <w:szCs w:val="27"/>
          <w:u w:val="single"/>
        </w:rPr>
        <w:t>Jupyter Notebooks:</w:t>
      </w:r>
    </w:p>
    <w:p w14:paraId="4D53F772" w14:textId="77777777" w:rsidR="00BE7BFF" w:rsidRPr="00315160" w:rsidRDefault="00BE7BFF" w:rsidP="0085648E">
      <w:pPr>
        <w:pStyle w:val="ListParagraph"/>
        <w:rPr>
          <w:rFonts w:ascii="Times New Roman" w:hAnsi="Times New Roman" w:cs="Times New Roman"/>
          <w:sz w:val="27"/>
          <w:szCs w:val="27"/>
        </w:rPr>
      </w:pPr>
      <w:r w:rsidRPr="00315160">
        <w:rPr>
          <w:rFonts w:ascii="Times New Roman" w:hAnsi="Times New Roman" w:cs="Times New Roman"/>
          <w:sz w:val="27"/>
          <w:szCs w:val="27"/>
        </w:rPr>
        <w:t>Role: Jupyter Notebooks served as the development environment, providing an interactive platform for coding, visualizing results, and documenting the analysis process.</w:t>
      </w:r>
    </w:p>
    <w:p w14:paraId="6295FE58" w14:textId="24CD3D4A" w:rsidR="00BE7BFF" w:rsidRPr="0085648E" w:rsidRDefault="00BE7BFF" w:rsidP="00BE7BFF">
      <w:pPr>
        <w:rPr>
          <w:rFonts w:ascii="Times New Roman" w:hAnsi="Times New Roman" w:cs="Times New Roman"/>
          <w:b/>
          <w:bCs/>
          <w:sz w:val="27"/>
          <w:szCs w:val="27"/>
          <w:u w:val="single"/>
        </w:rPr>
      </w:pPr>
      <w:r w:rsidRPr="0085648E">
        <w:rPr>
          <w:rFonts w:ascii="Times New Roman" w:hAnsi="Times New Roman" w:cs="Times New Roman"/>
          <w:b/>
          <w:bCs/>
          <w:sz w:val="27"/>
          <w:szCs w:val="27"/>
          <w:u w:val="single"/>
        </w:rPr>
        <w:t>Approaches to Solve the Given Problem:</w:t>
      </w:r>
    </w:p>
    <w:p w14:paraId="7C12B263" w14:textId="28F5968F" w:rsidR="00BE7BFF" w:rsidRPr="00CE4FAD" w:rsidRDefault="00BE7BFF" w:rsidP="0085648E">
      <w:pPr>
        <w:pStyle w:val="ListParagraph"/>
        <w:numPr>
          <w:ilvl w:val="0"/>
          <w:numId w:val="1"/>
        </w:numPr>
        <w:rPr>
          <w:rFonts w:ascii="Times New Roman" w:hAnsi="Times New Roman" w:cs="Times New Roman"/>
          <w:sz w:val="27"/>
          <w:szCs w:val="27"/>
          <w:u w:val="single"/>
        </w:rPr>
      </w:pPr>
      <w:r w:rsidRPr="00CE4FAD">
        <w:rPr>
          <w:rFonts w:ascii="Times New Roman" w:hAnsi="Times New Roman" w:cs="Times New Roman"/>
          <w:sz w:val="27"/>
          <w:szCs w:val="27"/>
          <w:u w:val="single"/>
        </w:rPr>
        <w:t>Data Cleaning and Preprocessing:</w:t>
      </w:r>
    </w:p>
    <w:p w14:paraId="74527C7E" w14:textId="77777777" w:rsidR="00BE7BFF" w:rsidRPr="0085648E" w:rsidRDefault="00BE7BFF" w:rsidP="0085648E">
      <w:pPr>
        <w:pStyle w:val="ListParagraph"/>
        <w:rPr>
          <w:rFonts w:ascii="Times New Roman" w:hAnsi="Times New Roman" w:cs="Times New Roman"/>
          <w:sz w:val="27"/>
          <w:szCs w:val="27"/>
        </w:rPr>
      </w:pPr>
      <w:r w:rsidRPr="0085648E">
        <w:rPr>
          <w:rFonts w:ascii="Times New Roman" w:hAnsi="Times New Roman" w:cs="Times New Roman"/>
          <w:sz w:val="27"/>
          <w:szCs w:val="27"/>
        </w:rPr>
        <w:t>Approach: The initial step involved cleaning the dataset, handling missing values, and ensuring data integrity. This ensured a reliable dataset for subsequent analysis.</w:t>
      </w:r>
    </w:p>
    <w:p w14:paraId="478FFC00" w14:textId="77777777" w:rsidR="0085648E" w:rsidRPr="00CE4FAD" w:rsidRDefault="00BE7BFF" w:rsidP="0085648E">
      <w:pPr>
        <w:pStyle w:val="ListParagraph"/>
        <w:numPr>
          <w:ilvl w:val="0"/>
          <w:numId w:val="1"/>
        </w:numPr>
        <w:rPr>
          <w:rFonts w:ascii="Times New Roman" w:hAnsi="Times New Roman" w:cs="Times New Roman"/>
          <w:sz w:val="27"/>
          <w:szCs w:val="27"/>
          <w:u w:val="single"/>
        </w:rPr>
      </w:pPr>
      <w:r w:rsidRPr="00CE4FAD">
        <w:rPr>
          <w:rFonts w:ascii="Times New Roman" w:hAnsi="Times New Roman" w:cs="Times New Roman"/>
          <w:sz w:val="27"/>
          <w:szCs w:val="27"/>
          <w:u w:val="single"/>
        </w:rPr>
        <w:t>Descriptive Statistics:</w:t>
      </w:r>
    </w:p>
    <w:p w14:paraId="7250AE27" w14:textId="152BACC7" w:rsidR="00BE7BFF" w:rsidRPr="0085648E" w:rsidRDefault="00BE7BFF" w:rsidP="0085648E">
      <w:pPr>
        <w:pStyle w:val="ListParagraph"/>
        <w:rPr>
          <w:rFonts w:ascii="Times New Roman" w:hAnsi="Times New Roman" w:cs="Times New Roman"/>
          <w:sz w:val="27"/>
          <w:szCs w:val="27"/>
        </w:rPr>
      </w:pPr>
      <w:r w:rsidRPr="0085648E">
        <w:rPr>
          <w:rFonts w:ascii="Times New Roman" w:hAnsi="Times New Roman" w:cs="Times New Roman"/>
          <w:sz w:val="27"/>
          <w:szCs w:val="27"/>
        </w:rPr>
        <w:t>Approach: Descriptive statistics, such as mean, median, mode, and standard deviation, were calculated to provide a summary of the central tendencies and dispersions in the nutritional data.</w:t>
      </w:r>
    </w:p>
    <w:p w14:paraId="03810618" w14:textId="77777777" w:rsidR="0085648E" w:rsidRPr="00CE4FAD" w:rsidRDefault="00BE7BFF" w:rsidP="0085648E">
      <w:pPr>
        <w:pStyle w:val="ListParagraph"/>
        <w:numPr>
          <w:ilvl w:val="0"/>
          <w:numId w:val="1"/>
        </w:numPr>
        <w:rPr>
          <w:rFonts w:ascii="Times New Roman" w:hAnsi="Times New Roman" w:cs="Times New Roman"/>
          <w:sz w:val="27"/>
          <w:szCs w:val="27"/>
          <w:u w:val="single"/>
        </w:rPr>
      </w:pPr>
      <w:r w:rsidRPr="00CE4FAD">
        <w:rPr>
          <w:rFonts w:ascii="Times New Roman" w:hAnsi="Times New Roman" w:cs="Times New Roman"/>
          <w:sz w:val="27"/>
          <w:szCs w:val="27"/>
          <w:u w:val="single"/>
        </w:rPr>
        <w:t>Categorical Analysis:</w:t>
      </w:r>
    </w:p>
    <w:p w14:paraId="4F5FC5B6" w14:textId="66CDE2C1" w:rsidR="00BE7BFF" w:rsidRPr="0085648E" w:rsidRDefault="00BE7BFF" w:rsidP="0085648E">
      <w:pPr>
        <w:pStyle w:val="ListParagraph"/>
        <w:rPr>
          <w:rFonts w:ascii="Times New Roman" w:hAnsi="Times New Roman" w:cs="Times New Roman"/>
          <w:sz w:val="27"/>
          <w:szCs w:val="27"/>
        </w:rPr>
      </w:pPr>
      <w:r w:rsidRPr="0085648E">
        <w:rPr>
          <w:rFonts w:ascii="Times New Roman" w:hAnsi="Times New Roman" w:cs="Times New Roman"/>
          <w:sz w:val="27"/>
          <w:szCs w:val="27"/>
        </w:rPr>
        <w:t>Approach: Categorizing menu items into groups such as burgers, fries, salads, and beverages allowed for a categorical analysis of nutritional patterns. Aggregating and comparing nutritional values across these categories revealed insights into the varying dietary impacts of different food types.</w:t>
      </w:r>
    </w:p>
    <w:p w14:paraId="6DFEC450" w14:textId="696BDD50" w:rsidR="00BE7BFF" w:rsidRPr="00CE4FAD" w:rsidRDefault="00BE7BFF" w:rsidP="00BE7BFF">
      <w:pPr>
        <w:pStyle w:val="ListParagraph"/>
        <w:numPr>
          <w:ilvl w:val="0"/>
          <w:numId w:val="1"/>
        </w:numPr>
        <w:rPr>
          <w:rFonts w:ascii="Times New Roman" w:hAnsi="Times New Roman" w:cs="Times New Roman"/>
          <w:sz w:val="27"/>
          <w:szCs w:val="27"/>
          <w:u w:val="single"/>
        </w:rPr>
      </w:pPr>
      <w:r w:rsidRPr="00CE4FAD">
        <w:rPr>
          <w:rFonts w:ascii="Times New Roman" w:hAnsi="Times New Roman" w:cs="Times New Roman"/>
          <w:sz w:val="27"/>
          <w:szCs w:val="27"/>
          <w:u w:val="single"/>
        </w:rPr>
        <w:t>Caloric Analysis:</w:t>
      </w:r>
    </w:p>
    <w:p w14:paraId="616E726B" w14:textId="0AD83A2C" w:rsidR="00E91859" w:rsidRDefault="00BE7BFF" w:rsidP="00A11C3E">
      <w:pPr>
        <w:pStyle w:val="ListParagraph"/>
        <w:rPr>
          <w:rFonts w:ascii="Times New Roman" w:hAnsi="Times New Roman" w:cs="Times New Roman"/>
          <w:sz w:val="27"/>
          <w:szCs w:val="27"/>
        </w:rPr>
      </w:pPr>
      <w:r w:rsidRPr="0085648E">
        <w:rPr>
          <w:rFonts w:ascii="Times New Roman" w:hAnsi="Times New Roman" w:cs="Times New Roman"/>
          <w:sz w:val="27"/>
          <w:szCs w:val="27"/>
        </w:rPr>
        <w:t>Approach: The caloric content of menu items was a focal point. Visualizations, such as histograms and box plots,</w:t>
      </w:r>
      <w:r w:rsidR="00083A89">
        <w:rPr>
          <w:rFonts w:ascii="Times New Roman" w:hAnsi="Times New Roman" w:cs="Times New Roman"/>
          <w:sz w:val="27"/>
          <w:szCs w:val="27"/>
        </w:rPr>
        <w:t xml:space="preserve"> </w:t>
      </w:r>
      <w:r w:rsidRPr="0085648E">
        <w:rPr>
          <w:rFonts w:ascii="Times New Roman" w:hAnsi="Times New Roman" w:cs="Times New Roman"/>
          <w:sz w:val="27"/>
          <w:szCs w:val="27"/>
        </w:rPr>
        <w:t xml:space="preserve">used to identify </w:t>
      </w:r>
      <w:r w:rsidR="00A11C3E">
        <w:rPr>
          <w:rFonts w:ascii="Times New Roman" w:hAnsi="Times New Roman" w:cs="Times New Roman"/>
          <w:sz w:val="27"/>
          <w:szCs w:val="27"/>
        </w:rPr>
        <w:t>calor</w:t>
      </w:r>
      <w:r w:rsidR="00083A89">
        <w:rPr>
          <w:rFonts w:ascii="Times New Roman" w:hAnsi="Times New Roman" w:cs="Times New Roman"/>
          <w:sz w:val="27"/>
          <w:szCs w:val="27"/>
        </w:rPr>
        <w:t>ies</w:t>
      </w:r>
      <w:ins w:id="0" w:author="Microsoft Word" w:date="2023-11-10T21:27:00Z">
        <w:r w:rsidR="00CE4FAD">
          <w:rPr>
            <w:rFonts w:ascii="Times New Roman" w:hAnsi="Times New Roman" w:cs="Times New Roman"/>
            <w:sz w:val="27"/>
            <w:szCs w:val="27"/>
          </w:rPr>
          <w:t>.</w:t>
        </w:r>
      </w:ins>
    </w:p>
    <w:p w14:paraId="75A86625" w14:textId="77777777" w:rsidR="00E3299A" w:rsidRDefault="00F51147" w:rsidP="00E3299A">
      <w:pPr>
        <w:pStyle w:val="ListParagraph"/>
        <w:jc w:val="center"/>
        <w:rPr>
          <w:rFonts w:ascii="Times New Roman" w:hAnsi="Times New Roman" w:cs="Times New Roman"/>
          <w:b/>
          <w:bCs/>
          <w:sz w:val="44"/>
          <w:szCs w:val="44"/>
          <w:u w:val="single"/>
        </w:rPr>
      </w:pPr>
      <w:r w:rsidRPr="00F51147">
        <w:rPr>
          <w:rFonts w:ascii="Times New Roman" w:hAnsi="Times New Roman" w:cs="Times New Roman"/>
          <w:b/>
          <w:bCs/>
          <w:sz w:val="44"/>
          <w:szCs w:val="44"/>
          <w:u w:val="single"/>
        </w:rPr>
        <w:lastRenderedPageBreak/>
        <w:t>Data Description</w:t>
      </w:r>
    </w:p>
    <w:p w14:paraId="38DC29F9"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It seems like you've listed several columns that you want information on from the data</w:t>
      </w:r>
      <w:r>
        <w:rPr>
          <w:rFonts w:ascii="Times New Roman" w:hAnsi="Times New Roman" w:cs="Times New Roman"/>
          <w:sz w:val="27"/>
          <w:szCs w:val="27"/>
        </w:rPr>
        <w:t>s</w:t>
      </w:r>
      <w:r w:rsidRPr="00E3299A">
        <w:rPr>
          <w:rFonts w:ascii="Times New Roman" w:hAnsi="Times New Roman" w:cs="Times New Roman"/>
          <w:sz w:val="27"/>
          <w:szCs w:val="27"/>
        </w:rPr>
        <w:t>et. Let's break down the meaning of each column:</w:t>
      </w:r>
    </w:p>
    <w:p w14:paraId="7DA7840D" w14:textId="31AF2AD0"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1.Menu Category:</w:t>
      </w:r>
    </w:p>
    <w:p w14:paraId="3FC2ECC1" w14:textId="689EC142"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This column likely represents the category to which the menu item belongs, such as burgers, fries, salads, beverages, etc.</w:t>
      </w:r>
    </w:p>
    <w:p w14:paraId="5FE3ACA6" w14:textId="77777777"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Categorical (String)</w:t>
      </w:r>
    </w:p>
    <w:p w14:paraId="073C3B65"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2. Menu Items:</w:t>
      </w:r>
    </w:p>
    <w:p w14:paraId="0312062B" w14:textId="23D7F12D"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w:t>
      </w:r>
      <w:r>
        <w:rPr>
          <w:rFonts w:ascii="Times New Roman" w:hAnsi="Times New Roman" w:cs="Times New Roman"/>
          <w:sz w:val="27"/>
          <w:szCs w:val="27"/>
        </w:rPr>
        <w:t xml:space="preserve">: </w:t>
      </w:r>
      <w:r w:rsidRPr="00E3299A">
        <w:rPr>
          <w:rFonts w:ascii="Times New Roman" w:hAnsi="Times New Roman" w:cs="Times New Roman"/>
          <w:sz w:val="27"/>
          <w:szCs w:val="27"/>
        </w:rPr>
        <w:t>This column provides the names of specific McDonald's menu items.</w:t>
      </w:r>
    </w:p>
    <w:p w14:paraId="65834EE6" w14:textId="40E17741"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Categorical (String)</w:t>
      </w:r>
    </w:p>
    <w:p w14:paraId="41C6EAD7"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3. Per Serve Size:</w:t>
      </w:r>
    </w:p>
    <w:p w14:paraId="5F055007" w14:textId="3F2E91CC"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Represents the serving size of the menu item, typically provided in grams or another standardized unit.</w:t>
      </w:r>
    </w:p>
    <w:p w14:paraId="69DC14E0" w14:textId="02D92DC4"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5E974818"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4. Energy (kCal):</w:t>
      </w:r>
    </w:p>
    <w:p w14:paraId="290F1E0B" w14:textId="0E788BCE"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Indicates the total energy content of the menu item in calories.</w:t>
      </w:r>
    </w:p>
    <w:p w14:paraId="440049E3" w14:textId="6CF46343"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(Integer)</w:t>
      </w:r>
    </w:p>
    <w:p w14:paraId="07F38A49"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5. Protein (g):</w:t>
      </w:r>
    </w:p>
    <w:p w14:paraId="42E0BD85"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Represents the amount of protein in grams in the menu item.</w:t>
      </w:r>
    </w:p>
    <w:p w14:paraId="5B06BFC6" w14:textId="41F6FC3E"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551EFC44"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6. Total Fat (g):</w:t>
      </w:r>
    </w:p>
    <w:p w14:paraId="7FC88BCB" w14:textId="1B52D685"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Denotes the total fat content in grams within the menu item.</w:t>
      </w:r>
    </w:p>
    <w:p w14:paraId="4BA7D97D" w14:textId="4AD8525E"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2BAB7ECF"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7. Sat Fat (g):</w:t>
      </w:r>
    </w:p>
    <w:p w14:paraId="3787A665"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Specifies the amount of saturated fat in grams.</w:t>
      </w:r>
    </w:p>
    <w:p w14:paraId="12078AFB" w14:textId="36050698"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223A0623"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8. Trans Fat (g):</w:t>
      </w:r>
    </w:p>
    <w:p w14:paraId="70797E83"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Indicates the quantity of trans fat in grams.</w:t>
      </w:r>
    </w:p>
    <w:p w14:paraId="2C1079A9" w14:textId="51B77B06"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0F1802D8" w14:textId="77777777" w:rsidR="00E3299A" w:rsidRPr="00E3299A" w:rsidRDefault="00E3299A" w:rsidP="00E3299A">
      <w:pPr>
        <w:pStyle w:val="ListParagraph"/>
        <w:rPr>
          <w:rFonts w:ascii="Times New Roman" w:hAnsi="Times New Roman" w:cs="Times New Roman"/>
          <w:sz w:val="27"/>
          <w:szCs w:val="27"/>
        </w:rPr>
      </w:pPr>
    </w:p>
    <w:p w14:paraId="0E1A2B31"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9. Cholesterol (mg):</w:t>
      </w:r>
    </w:p>
    <w:p w14:paraId="3F733C40" w14:textId="77777777"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Represents the cholesterol content in milligrams.</w:t>
      </w:r>
    </w:p>
    <w:p w14:paraId="1DF181D1" w14:textId="6F02D5B1"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(Integer)</w:t>
      </w:r>
    </w:p>
    <w:p w14:paraId="49DD656F" w14:textId="77777777" w:rsidR="00E3299A" w:rsidRPr="00E3299A" w:rsidRDefault="00E3299A" w:rsidP="00E3299A">
      <w:pPr>
        <w:rPr>
          <w:rFonts w:ascii="Times New Roman" w:hAnsi="Times New Roman" w:cs="Times New Roman"/>
          <w:sz w:val="27"/>
          <w:szCs w:val="27"/>
          <w:u w:val="single"/>
        </w:rPr>
      </w:pPr>
      <w:r w:rsidRPr="00E3299A">
        <w:rPr>
          <w:rFonts w:ascii="Times New Roman" w:hAnsi="Times New Roman" w:cs="Times New Roman"/>
          <w:sz w:val="27"/>
          <w:szCs w:val="27"/>
          <w:u w:val="single"/>
        </w:rPr>
        <w:t>10. Total Carbohydrates:</w:t>
      </w:r>
    </w:p>
    <w:p w14:paraId="28FFD87F" w14:textId="77777777" w:rsid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Description: Denotes the total carbohydrate content in grams.</w:t>
      </w:r>
    </w:p>
    <w:p w14:paraId="68D3798C" w14:textId="67165C15" w:rsidR="00E3299A" w:rsidRPr="00E3299A"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Type: Numerical (Float)</w:t>
      </w:r>
    </w:p>
    <w:p w14:paraId="35CE29EA" w14:textId="320F00C7" w:rsidR="00F51147" w:rsidRDefault="00E3299A" w:rsidP="00E3299A">
      <w:pPr>
        <w:rPr>
          <w:rFonts w:ascii="Times New Roman" w:hAnsi="Times New Roman" w:cs="Times New Roman"/>
          <w:sz w:val="27"/>
          <w:szCs w:val="27"/>
        </w:rPr>
      </w:pPr>
      <w:r w:rsidRPr="00E3299A">
        <w:rPr>
          <w:rFonts w:ascii="Times New Roman" w:hAnsi="Times New Roman" w:cs="Times New Roman"/>
          <w:sz w:val="27"/>
          <w:szCs w:val="27"/>
        </w:rPr>
        <w:t>These columns collectively provide a comprehensive overview of the nutritional composition of McDonald's menu items. The categorical columns (Menu Category and Menu Items) offer a way to categorize and identify specific food items, while the numerical columns provide detailed information on serving sizes and nutritional content, including energy, protein, fat, cholesterol, and carbohydrates. Understanding these columns allows for a deeper exploration of the dataset, enabling analyses such as categorizing food items, identifying trends, and assessing nutritional profiles.</w:t>
      </w:r>
    </w:p>
    <w:p w14:paraId="7B87CA1E" w14:textId="77777777" w:rsidR="00952D93" w:rsidRDefault="00952D93" w:rsidP="00E3299A">
      <w:pPr>
        <w:rPr>
          <w:rFonts w:ascii="Times New Roman" w:hAnsi="Times New Roman" w:cs="Times New Roman"/>
          <w:sz w:val="27"/>
          <w:szCs w:val="27"/>
        </w:rPr>
      </w:pPr>
    </w:p>
    <w:p w14:paraId="7BAF6381" w14:textId="77777777" w:rsidR="00952D93" w:rsidRDefault="00952D93" w:rsidP="00E3299A">
      <w:pPr>
        <w:rPr>
          <w:rFonts w:ascii="Times New Roman" w:hAnsi="Times New Roman" w:cs="Times New Roman"/>
          <w:sz w:val="27"/>
          <w:szCs w:val="27"/>
        </w:rPr>
      </w:pPr>
    </w:p>
    <w:p w14:paraId="36E7A921" w14:textId="77777777" w:rsidR="00952D93" w:rsidRDefault="00952D93" w:rsidP="00E3299A">
      <w:pPr>
        <w:rPr>
          <w:rFonts w:ascii="Times New Roman" w:hAnsi="Times New Roman" w:cs="Times New Roman"/>
          <w:sz w:val="27"/>
          <w:szCs w:val="27"/>
        </w:rPr>
      </w:pPr>
    </w:p>
    <w:p w14:paraId="4EF82BFD" w14:textId="77777777" w:rsidR="00952D93" w:rsidRDefault="00952D93" w:rsidP="00E3299A">
      <w:pPr>
        <w:rPr>
          <w:rFonts w:ascii="Times New Roman" w:hAnsi="Times New Roman" w:cs="Times New Roman"/>
          <w:sz w:val="27"/>
          <w:szCs w:val="27"/>
        </w:rPr>
      </w:pPr>
    </w:p>
    <w:p w14:paraId="5569D74C" w14:textId="77777777" w:rsidR="00952D93" w:rsidRDefault="00952D93" w:rsidP="00E3299A">
      <w:pPr>
        <w:rPr>
          <w:rFonts w:ascii="Times New Roman" w:hAnsi="Times New Roman" w:cs="Times New Roman"/>
          <w:sz w:val="27"/>
          <w:szCs w:val="27"/>
        </w:rPr>
      </w:pPr>
    </w:p>
    <w:p w14:paraId="2A787250" w14:textId="77777777" w:rsidR="00952D93" w:rsidRDefault="00952D93" w:rsidP="00E3299A">
      <w:pPr>
        <w:rPr>
          <w:rFonts w:ascii="Times New Roman" w:hAnsi="Times New Roman" w:cs="Times New Roman"/>
          <w:sz w:val="27"/>
          <w:szCs w:val="27"/>
        </w:rPr>
      </w:pPr>
    </w:p>
    <w:p w14:paraId="70792BDA" w14:textId="77777777" w:rsidR="00952D93" w:rsidRDefault="00952D93" w:rsidP="00E3299A">
      <w:pPr>
        <w:rPr>
          <w:rFonts w:ascii="Times New Roman" w:hAnsi="Times New Roman" w:cs="Times New Roman"/>
          <w:sz w:val="27"/>
          <w:szCs w:val="27"/>
        </w:rPr>
      </w:pPr>
    </w:p>
    <w:p w14:paraId="1B3BF9B3" w14:textId="77777777" w:rsidR="00952D93" w:rsidRDefault="00952D93" w:rsidP="00E3299A">
      <w:pPr>
        <w:rPr>
          <w:rFonts w:ascii="Times New Roman" w:hAnsi="Times New Roman" w:cs="Times New Roman"/>
          <w:sz w:val="27"/>
          <w:szCs w:val="27"/>
        </w:rPr>
      </w:pPr>
    </w:p>
    <w:p w14:paraId="49B52E38" w14:textId="77777777" w:rsidR="00952D93" w:rsidRDefault="00952D93" w:rsidP="00E3299A">
      <w:pPr>
        <w:rPr>
          <w:rFonts w:ascii="Times New Roman" w:hAnsi="Times New Roman" w:cs="Times New Roman"/>
          <w:sz w:val="27"/>
          <w:szCs w:val="27"/>
        </w:rPr>
      </w:pPr>
    </w:p>
    <w:p w14:paraId="0F1F2AC4" w14:textId="77777777" w:rsidR="00952D93" w:rsidRDefault="00952D93" w:rsidP="00E3299A">
      <w:pPr>
        <w:rPr>
          <w:rFonts w:ascii="Times New Roman" w:hAnsi="Times New Roman" w:cs="Times New Roman"/>
          <w:sz w:val="27"/>
          <w:szCs w:val="27"/>
        </w:rPr>
      </w:pPr>
    </w:p>
    <w:p w14:paraId="6E02FAFC" w14:textId="77777777" w:rsidR="00952D93" w:rsidRDefault="00952D93" w:rsidP="00E3299A">
      <w:pPr>
        <w:rPr>
          <w:rFonts w:ascii="Times New Roman" w:hAnsi="Times New Roman" w:cs="Times New Roman"/>
          <w:sz w:val="27"/>
          <w:szCs w:val="27"/>
        </w:rPr>
      </w:pPr>
    </w:p>
    <w:p w14:paraId="1E9CF6B0" w14:textId="77777777" w:rsidR="00952D93" w:rsidRDefault="00952D93" w:rsidP="00E3299A">
      <w:pPr>
        <w:rPr>
          <w:rFonts w:ascii="Times New Roman" w:hAnsi="Times New Roman" w:cs="Times New Roman"/>
          <w:sz w:val="27"/>
          <w:szCs w:val="27"/>
        </w:rPr>
      </w:pPr>
    </w:p>
    <w:p w14:paraId="3DCFF514" w14:textId="77777777" w:rsidR="00952D93" w:rsidRDefault="00952D93" w:rsidP="00E3299A">
      <w:pPr>
        <w:rPr>
          <w:rFonts w:ascii="Times New Roman" w:hAnsi="Times New Roman" w:cs="Times New Roman"/>
          <w:sz w:val="27"/>
          <w:szCs w:val="27"/>
        </w:rPr>
      </w:pPr>
    </w:p>
    <w:p w14:paraId="273F17D1" w14:textId="77777777" w:rsidR="00952D93" w:rsidRDefault="00952D93" w:rsidP="00E3299A">
      <w:pPr>
        <w:rPr>
          <w:rFonts w:ascii="Times New Roman" w:hAnsi="Times New Roman" w:cs="Times New Roman"/>
          <w:sz w:val="27"/>
          <w:szCs w:val="27"/>
        </w:rPr>
      </w:pPr>
    </w:p>
    <w:p w14:paraId="4ADE0632" w14:textId="77777777" w:rsidR="00952D93" w:rsidRDefault="00952D93" w:rsidP="00E3299A">
      <w:pPr>
        <w:rPr>
          <w:rFonts w:ascii="Times New Roman" w:hAnsi="Times New Roman" w:cs="Times New Roman"/>
          <w:sz w:val="27"/>
          <w:szCs w:val="27"/>
        </w:rPr>
      </w:pPr>
    </w:p>
    <w:p w14:paraId="4B2ED105" w14:textId="76ABF8C0" w:rsidR="00952D93" w:rsidRDefault="00952D93" w:rsidP="00952D93">
      <w:pPr>
        <w:jc w:val="center"/>
        <w:rPr>
          <w:rFonts w:ascii="Times New Roman" w:hAnsi="Times New Roman" w:cs="Times New Roman"/>
          <w:b/>
          <w:bCs/>
          <w:sz w:val="44"/>
          <w:szCs w:val="44"/>
          <w:u w:val="single"/>
        </w:rPr>
      </w:pPr>
      <w:r w:rsidRPr="00952D93">
        <w:rPr>
          <w:rFonts w:ascii="Times New Roman" w:hAnsi="Times New Roman" w:cs="Times New Roman"/>
          <w:b/>
          <w:bCs/>
          <w:sz w:val="44"/>
          <w:szCs w:val="44"/>
          <w:u w:val="single"/>
        </w:rPr>
        <w:lastRenderedPageBreak/>
        <w:t>Data Cleaning</w:t>
      </w:r>
    </w:p>
    <w:p w14:paraId="7BB35463" w14:textId="1DDB696F" w:rsidR="00346E80" w:rsidRPr="004F6570" w:rsidRDefault="00346E80" w:rsidP="00346E80">
      <w:pPr>
        <w:jc w:val="both"/>
        <w:rPr>
          <w:rFonts w:ascii="Times New Roman" w:hAnsi="Times New Roman" w:cs="Times New Roman"/>
          <w:sz w:val="27"/>
          <w:szCs w:val="27"/>
          <w:u w:val="single"/>
        </w:rPr>
      </w:pPr>
      <w:r w:rsidRPr="004F6570">
        <w:rPr>
          <w:rFonts w:ascii="Times New Roman" w:hAnsi="Times New Roman" w:cs="Times New Roman"/>
          <w:sz w:val="27"/>
          <w:szCs w:val="27"/>
          <w:u w:val="single"/>
        </w:rPr>
        <w:t>1. Handling Missing Values:</w:t>
      </w:r>
    </w:p>
    <w:p w14:paraId="028C4016" w14:textId="77777777" w:rsidR="00346E80" w:rsidRDefault="00346E80" w:rsidP="00346E80">
      <w:pPr>
        <w:jc w:val="both"/>
        <w:rPr>
          <w:rFonts w:ascii="Times New Roman" w:hAnsi="Times New Roman" w:cs="Times New Roman"/>
          <w:sz w:val="27"/>
          <w:szCs w:val="27"/>
        </w:rPr>
      </w:pPr>
      <w:r>
        <w:rPr>
          <w:rFonts w:ascii="Times New Roman" w:hAnsi="Times New Roman" w:cs="Times New Roman"/>
          <w:sz w:val="27"/>
          <w:szCs w:val="27"/>
        </w:rPr>
        <w:t xml:space="preserve">- </w:t>
      </w:r>
      <w:r w:rsidRPr="00346E80">
        <w:rPr>
          <w:rFonts w:ascii="Times New Roman" w:hAnsi="Times New Roman" w:cs="Times New Roman"/>
          <w:sz w:val="27"/>
          <w:szCs w:val="27"/>
        </w:rPr>
        <w:t>Checked for missing values in all columns, focusing on the critical columns such as Menu Category, Menu Items, Per Serve Size, Energy (kCal), Protein (g), Total Fat (g), Sat Fat (g), Trans Fat (g), Cholesterol (mg), Total Carbohydrates (g).</w:t>
      </w:r>
    </w:p>
    <w:p w14:paraId="4CDECAC1" w14:textId="77777777" w:rsid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Employed Pandas functions like `isnull()` and `fillna()` to identify and handle missing values appropriately.</w:t>
      </w:r>
    </w:p>
    <w:p w14:paraId="1537B3CE" w14:textId="5CC24940" w:rsid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Decided whether to impute missing values, drop the corresponding rows, or utilize domain knowledge for manual filling based on the specific context of each column.</w:t>
      </w:r>
    </w:p>
    <w:p w14:paraId="04A3FF8F" w14:textId="77777777" w:rsidR="00346E80" w:rsidRPr="00346E80" w:rsidRDefault="00346E80" w:rsidP="00346E80">
      <w:pPr>
        <w:jc w:val="both"/>
        <w:rPr>
          <w:rFonts w:ascii="Times New Roman" w:hAnsi="Times New Roman" w:cs="Times New Roman"/>
          <w:sz w:val="27"/>
          <w:szCs w:val="27"/>
        </w:rPr>
      </w:pPr>
    </w:p>
    <w:p w14:paraId="14F99964" w14:textId="3AC88BD4" w:rsidR="00346E80" w:rsidRPr="004F6570" w:rsidRDefault="00346E80" w:rsidP="00346E80">
      <w:pPr>
        <w:jc w:val="both"/>
        <w:rPr>
          <w:rFonts w:ascii="Times New Roman" w:hAnsi="Times New Roman" w:cs="Times New Roman"/>
          <w:sz w:val="27"/>
          <w:szCs w:val="27"/>
          <w:u w:val="single"/>
        </w:rPr>
      </w:pPr>
      <w:r w:rsidRPr="004F6570">
        <w:rPr>
          <w:rFonts w:ascii="Times New Roman" w:hAnsi="Times New Roman" w:cs="Times New Roman"/>
          <w:sz w:val="27"/>
          <w:szCs w:val="27"/>
          <w:u w:val="single"/>
        </w:rPr>
        <w:t>2. Outlier Detection:</w:t>
      </w:r>
    </w:p>
    <w:p w14:paraId="505D76A8" w14:textId="77777777" w:rsid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Conducted exploratory data analysis (EDA) to identify potential outliers in numerical columns like Per Serve Size, Energy (kCal), Protein (g), Total Fat (g), Sat Fat (g), Trans Fat (g), Cholesterol (mg), Total Carbohydrates (g).</w:t>
      </w:r>
    </w:p>
    <w:p w14:paraId="74F46693" w14:textId="2A2E6174"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Utilized statistical methods, such as Z-scores or IQR (Interquartile Range), to identify and handle outliers. Decided on an appropriate threshold for outlier detection based on the distribution of the data.</w:t>
      </w:r>
    </w:p>
    <w:p w14:paraId="5F100A5D" w14:textId="77777777" w:rsidR="00346E80" w:rsidRPr="00346E80" w:rsidRDefault="00346E80" w:rsidP="00346E80">
      <w:pPr>
        <w:jc w:val="both"/>
        <w:rPr>
          <w:rFonts w:ascii="Times New Roman" w:hAnsi="Times New Roman" w:cs="Times New Roman"/>
          <w:sz w:val="27"/>
          <w:szCs w:val="27"/>
        </w:rPr>
      </w:pPr>
    </w:p>
    <w:p w14:paraId="056A8075" w14:textId="2FB6FC2E" w:rsidR="00346E80" w:rsidRPr="004F6570" w:rsidRDefault="00346E80" w:rsidP="00346E80">
      <w:pPr>
        <w:jc w:val="both"/>
        <w:rPr>
          <w:rFonts w:ascii="Times New Roman" w:hAnsi="Times New Roman" w:cs="Times New Roman"/>
          <w:sz w:val="27"/>
          <w:szCs w:val="27"/>
          <w:u w:val="single"/>
        </w:rPr>
      </w:pPr>
      <w:r w:rsidRPr="004F6570">
        <w:rPr>
          <w:rFonts w:ascii="Times New Roman" w:hAnsi="Times New Roman" w:cs="Times New Roman"/>
          <w:sz w:val="27"/>
          <w:szCs w:val="27"/>
          <w:u w:val="single"/>
        </w:rPr>
        <w:t>3. Consistency Checks:</w:t>
      </w:r>
    </w:p>
    <w:p w14:paraId="61CEC6D8" w14:textId="7777777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xml:space="preserve">   - Ensured the consistency of categorical columns like Menu Category and Menu Items by checking for typos, inconsistencies, or irregularities in the naming conventions.</w:t>
      </w:r>
    </w:p>
    <w:p w14:paraId="54AF2B1A" w14:textId="7777777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xml:space="preserve">   - Employed string matching techniques or manual inspection to identify and rectify any inconsistencies.</w:t>
      </w:r>
    </w:p>
    <w:p w14:paraId="5F156E18" w14:textId="77777777" w:rsidR="00346E80" w:rsidRPr="00346E80" w:rsidRDefault="00346E80" w:rsidP="00346E80">
      <w:pPr>
        <w:jc w:val="both"/>
        <w:rPr>
          <w:rFonts w:ascii="Times New Roman" w:hAnsi="Times New Roman" w:cs="Times New Roman"/>
          <w:sz w:val="27"/>
          <w:szCs w:val="27"/>
        </w:rPr>
      </w:pPr>
    </w:p>
    <w:p w14:paraId="542D6CE7" w14:textId="165BCAFC"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t xml:space="preserve">4. </w:t>
      </w:r>
      <w:r w:rsidRPr="004F6570">
        <w:rPr>
          <w:rFonts w:ascii="Times New Roman" w:hAnsi="Times New Roman" w:cs="Times New Roman"/>
          <w:sz w:val="27"/>
          <w:szCs w:val="27"/>
          <w:u w:val="single"/>
        </w:rPr>
        <w:t>Standardization of Serving Size:</w:t>
      </w:r>
    </w:p>
    <w:p w14:paraId="6DB7C01E" w14:textId="7777777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xml:space="preserve">   - Assessed the Per Serve Size column for any inconsistencies in units or formats.</w:t>
      </w:r>
    </w:p>
    <w:p w14:paraId="3D5235CF" w14:textId="7777777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xml:space="preserve">   - Standardized serving sizes to a consistent unit (e.g., grams) to ensure uniformity and meaningful comparisons.</w:t>
      </w:r>
    </w:p>
    <w:p w14:paraId="15E72A3B" w14:textId="77777777" w:rsidR="00346E80" w:rsidRPr="00346E80" w:rsidRDefault="00346E80" w:rsidP="00346E80">
      <w:pPr>
        <w:jc w:val="both"/>
        <w:rPr>
          <w:rFonts w:ascii="Times New Roman" w:hAnsi="Times New Roman" w:cs="Times New Roman"/>
          <w:sz w:val="27"/>
          <w:szCs w:val="27"/>
        </w:rPr>
      </w:pPr>
    </w:p>
    <w:p w14:paraId="4049C2B4" w14:textId="77777777" w:rsidR="00346E80" w:rsidRDefault="00346E80" w:rsidP="00346E80">
      <w:pPr>
        <w:jc w:val="both"/>
        <w:rPr>
          <w:rFonts w:ascii="Times New Roman" w:hAnsi="Times New Roman" w:cs="Times New Roman"/>
          <w:sz w:val="27"/>
          <w:szCs w:val="27"/>
        </w:rPr>
      </w:pPr>
    </w:p>
    <w:p w14:paraId="0FE58C62" w14:textId="77777777" w:rsidR="00346E80" w:rsidRDefault="00346E80" w:rsidP="00346E80">
      <w:pPr>
        <w:jc w:val="both"/>
        <w:rPr>
          <w:rFonts w:ascii="Times New Roman" w:hAnsi="Times New Roman" w:cs="Times New Roman"/>
          <w:sz w:val="27"/>
          <w:szCs w:val="27"/>
        </w:rPr>
      </w:pPr>
    </w:p>
    <w:p w14:paraId="604BDFB7" w14:textId="68BF59D1"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lastRenderedPageBreak/>
        <w:t>5</w:t>
      </w:r>
      <w:r w:rsidRPr="004F6570">
        <w:rPr>
          <w:rFonts w:ascii="Times New Roman" w:hAnsi="Times New Roman" w:cs="Times New Roman"/>
          <w:sz w:val="27"/>
          <w:szCs w:val="27"/>
          <w:u w:val="single"/>
        </w:rPr>
        <w:t>. Handling Duplicates:</w:t>
      </w:r>
    </w:p>
    <w:p w14:paraId="59D257DB" w14:textId="6BF577D1"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Checked for and removed any duplicate rows to avoid redundancy in the dataset.</w:t>
      </w:r>
    </w:p>
    <w:p w14:paraId="7581475E" w14:textId="74473CD4"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Employed Pandas functions like `duplicated()` and `drop_duplicates()` to identify and handle duplicate entries.</w:t>
      </w:r>
    </w:p>
    <w:p w14:paraId="7B9BE70B" w14:textId="77777777" w:rsidR="00346E80" w:rsidRPr="00346E80" w:rsidRDefault="00346E80" w:rsidP="00346E80">
      <w:pPr>
        <w:jc w:val="both"/>
        <w:rPr>
          <w:rFonts w:ascii="Times New Roman" w:hAnsi="Times New Roman" w:cs="Times New Roman"/>
          <w:sz w:val="27"/>
          <w:szCs w:val="27"/>
        </w:rPr>
      </w:pPr>
    </w:p>
    <w:p w14:paraId="26FB819D" w14:textId="3B869D38"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t xml:space="preserve">6. </w:t>
      </w:r>
      <w:r w:rsidRPr="004F6570">
        <w:rPr>
          <w:rFonts w:ascii="Times New Roman" w:hAnsi="Times New Roman" w:cs="Times New Roman"/>
          <w:sz w:val="27"/>
          <w:szCs w:val="27"/>
          <w:u w:val="single"/>
        </w:rPr>
        <w:t>Data Type Conversion:</w:t>
      </w:r>
    </w:p>
    <w:p w14:paraId="19A83E2D" w14:textId="364A3CC5"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Ensured that numerical columns were represented in the appropriate data types (integer or float) to facilitate calculations and visualizations.</w:t>
      </w:r>
    </w:p>
    <w:p w14:paraId="66660B87" w14:textId="590A19B9"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Used Pandas functions like `astype()` for data type conversion.</w:t>
      </w:r>
    </w:p>
    <w:p w14:paraId="73D5294F" w14:textId="77777777" w:rsidR="00346E80" w:rsidRPr="00346E80" w:rsidRDefault="00346E80" w:rsidP="00346E80">
      <w:pPr>
        <w:jc w:val="both"/>
        <w:rPr>
          <w:rFonts w:ascii="Times New Roman" w:hAnsi="Times New Roman" w:cs="Times New Roman"/>
          <w:sz w:val="27"/>
          <w:szCs w:val="27"/>
        </w:rPr>
      </w:pPr>
    </w:p>
    <w:p w14:paraId="539EB1C9" w14:textId="1DBB6974"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t>7.</w:t>
      </w:r>
      <w:r>
        <w:rPr>
          <w:rFonts w:ascii="Times New Roman" w:hAnsi="Times New Roman" w:cs="Times New Roman"/>
          <w:sz w:val="27"/>
          <w:szCs w:val="27"/>
        </w:rPr>
        <w:t xml:space="preserve"> </w:t>
      </w:r>
      <w:r w:rsidRPr="004F6570">
        <w:rPr>
          <w:rFonts w:ascii="Times New Roman" w:hAnsi="Times New Roman" w:cs="Times New Roman"/>
          <w:sz w:val="27"/>
          <w:szCs w:val="27"/>
          <w:u w:val="single"/>
        </w:rPr>
        <w:t>Data Validation:</w:t>
      </w:r>
    </w:p>
    <w:p w14:paraId="0A17500D" w14:textId="39C93EE3"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Validated the data against any predefined constraints or business rules.</w:t>
      </w:r>
    </w:p>
    <w:p w14:paraId="3B66C902" w14:textId="787E69B2"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Ensured that numerical values fell within realistic ranges and that categorical values matched expected categories.</w:t>
      </w:r>
    </w:p>
    <w:p w14:paraId="713A13BC" w14:textId="77777777" w:rsidR="00346E80" w:rsidRPr="00346E80" w:rsidRDefault="00346E80" w:rsidP="00346E80">
      <w:pPr>
        <w:jc w:val="both"/>
        <w:rPr>
          <w:rFonts w:ascii="Times New Roman" w:hAnsi="Times New Roman" w:cs="Times New Roman"/>
          <w:sz w:val="27"/>
          <w:szCs w:val="27"/>
        </w:rPr>
      </w:pPr>
    </w:p>
    <w:p w14:paraId="5C141479" w14:textId="0F77A215" w:rsidR="00346E80" w:rsidRPr="004F6570" w:rsidRDefault="00346E80" w:rsidP="00346E80">
      <w:pPr>
        <w:jc w:val="both"/>
        <w:rPr>
          <w:rFonts w:ascii="Times New Roman" w:hAnsi="Times New Roman" w:cs="Times New Roman"/>
          <w:sz w:val="27"/>
          <w:szCs w:val="27"/>
          <w:u w:val="single"/>
        </w:rPr>
      </w:pPr>
      <w:r w:rsidRPr="00346E80">
        <w:rPr>
          <w:rFonts w:ascii="Times New Roman" w:hAnsi="Times New Roman" w:cs="Times New Roman"/>
          <w:sz w:val="27"/>
          <w:szCs w:val="27"/>
        </w:rPr>
        <w:t xml:space="preserve">8. </w:t>
      </w:r>
      <w:r w:rsidRPr="004F6570">
        <w:rPr>
          <w:rFonts w:ascii="Times New Roman" w:hAnsi="Times New Roman" w:cs="Times New Roman"/>
          <w:sz w:val="27"/>
          <w:szCs w:val="27"/>
          <w:u w:val="single"/>
        </w:rPr>
        <w:t>Data Imputation:</w:t>
      </w:r>
    </w:p>
    <w:p w14:paraId="0962457F" w14:textId="7B91CB3A"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If missing values were identified, decided on appropriate imputation strategies based on the nature of the missing data.</w:t>
      </w:r>
    </w:p>
    <w:p w14:paraId="1A10BCF5" w14:textId="232E7AD7" w:rsidR="00346E80" w:rsidRPr="00346E80"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 Imputed missing values with measures such as mean, median, or mode for numerical columns or the most frequent category for categorical columns.</w:t>
      </w:r>
    </w:p>
    <w:p w14:paraId="0F2DAFBD" w14:textId="77777777" w:rsidR="00346E80" w:rsidRPr="00346E80" w:rsidRDefault="00346E80" w:rsidP="00346E80">
      <w:pPr>
        <w:jc w:val="both"/>
        <w:rPr>
          <w:rFonts w:ascii="Times New Roman" w:hAnsi="Times New Roman" w:cs="Times New Roman"/>
          <w:sz w:val="27"/>
          <w:szCs w:val="27"/>
        </w:rPr>
      </w:pPr>
    </w:p>
    <w:p w14:paraId="424F86C4" w14:textId="66BBA9FE" w:rsidR="00952D93" w:rsidRDefault="00346E80" w:rsidP="00346E80">
      <w:pPr>
        <w:jc w:val="both"/>
        <w:rPr>
          <w:rFonts w:ascii="Times New Roman" w:hAnsi="Times New Roman" w:cs="Times New Roman"/>
          <w:sz w:val="27"/>
          <w:szCs w:val="27"/>
        </w:rPr>
      </w:pPr>
      <w:r w:rsidRPr="00346E80">
        <w:rPr>
          <w:rFonts w:ascii="Times New Roman" w:hAnsi="Times New Roman" w:cs="Times New Roman"/>
          <w:sz w:val="27"/>
          <w:szCs w:val="27"/>
        </w:rPr>
        <w:t>By systematically addressing missing values, outliers, consistency issues, and other data quality concerns, these data cleaning steps aimed to enhance the reliability and integrity of the dataset, ensuring it was well-prepared for subsequent exploratory data analysis (EDA).</w:t>
      </w:r>
    </w:p>
    <w:p w14:paraId="458405A6" w14:textId="77777777" w:rsidR="004F6570" w:rsidRDefault="004F6570" w:rsidP="00346E80">
      <w:pPr>
        <w:jc w:val="both"/>
        <w:rPr>
          <w:rFonts w:ascii="Times New Roman" w:hAnsi="Times New Roman" w:cs="Times New Roman"/>
          <w:sz w:val="27"/>
          <w:szCs w:val="27"/>
        </w:rPr>
      </w:pPr>
    </w:p>
    <w:p w14:paraId="5620FA1E" w14:textId="77777777" w:rsidR="004F6570" w:rsidRDefault="004F6570" w:rsidP="00346E80">
      <w:pPr>
        <w:jc w:val="both"/>
        <w:rPr>
          <w:rFonts w:ascii="Times New Roman" w:hAnsi="Times New Roman" w:cs="Times New Roman"/>
          <w:sz w:val="27"/>
          <w:szCs w:val="27"/>
        </w:rPr>
      </w:pPr>
    </w:p>
    <w:p w14:paraId="017DEC07" w14:textId="77777777" w:rsidR="004F6570" w:rsidRDefault="004F6570" w:rsidP="00346E80">
      <w:pPr>
        <w:jc w:val="both"/>
        <w:rPr>
          <w:rFonts w:ascii="Times New Roman" w:hAnsi="Times New Roman" w:cs="Times New Roman"/>
          <w:sz w:val="27"/>
          <w:szCs w:val="27"/>
        </w:rPr>
      </w:pPr>
    </w:p>
    <w:p w14:paraId="2F02F05F" w14:textId="77777777" w:rsidR="004F6570" w:rsidRDefault="004F6570" w:rsidP="00346E80">
      <w:pPr>
        <w:jc w:val="both"/>
        <w:rPr>
          <w:rFonts w:ascii="Times New Roman" w:hAnsi="Times New Roman" w:cs="Times New Roman"/>
          <w:sz w:val="27"/>
          <w:szCs w:val="27"/>
        </w:rPr>
      </w:pPr>
    </w:p>
    <w:p w14:paraId="1D889E4F" w14:textId="77777777" w:rsidR="004F6570" w:rsidRDefault="004F6570" w:rsidP="00346E80">
      <w:pPr>
        <w:jc w:val="both"/>
        <w:rPr>
          <w:rFonts w:ascii="Times New Roman" w:hAnsi="Times New Roman" w:cs="Times New Roman"/>
          <w:sz w:val="27"/>
          <w:szCs w:val="27"/>
        </w:rPr>
      </w:pPr>
    </w:p>
    <w:p w14:paraId="09D63852" w14:textId="77777777" w:rsidR="004F6570" w:rsidRDefault="004F6570" w:rsidP="00346E80">
      <w:pPr>
        <w:jc w:val="both"/>
        <w:rPr>
          <w:rFonts w:ascii="Times New Roman" w:hAnsi="Times New Roman" w:cs="Times New Roman"/>
          <w:sz w:val="27"/>
          <w:szCs w:val="27"/>
        </w:rPr>
      </w:pPr>
    </w:p>
    <w:p w14:paraId="515142BA" w14:textId="1A82A48A" w:rsidR="004F6570" w:rsidRDefault="00963D1F" w:rsidP="00963D1F">
      <w:pPr>
        <w:jc w:val="center"/>
        <w:rPr>
          <w:rFonts w:ascii="Times New Roman" w:hAnsi="Times New Roman" w:cs="Times New Roman"/>
          <w:b/>
          <w:bCs/>
          <w:sz w:val="44"/>
          <w:szCs w:val="44"/>
          <w:u w:val="single"/>
        </w:rPr>
      </w:pPr>
      <w:r w:rsidRPr="00963D1F">
        <w:rPr>
          <w:rFonts w:ascii="Times New Roman" w:hAnsi="Times New Roman" w:cs="Times New Roman"/>
          <w:b/>
          <w:bCs/>
          <w:sz w:val="44"/>
          <w:szCs w:val="44"/>
          <w:u w:val="single"/>
        </w:rPr>
        <w:lastRenderedPageBreak/>
        <w:t>Data Exploration</w:t>
      </w:r>
    </w:p>
    <w:p w14:paraId="2EA2947E" w14:textId="77777777" w:rsidR="00A97D7A" w:rsidRDefault="00A97D7A" w:rsidP="00A97D7A">
      <w:pPr>
        <w:spacing w:after="360" w:line="240" w:lineRule="auto"/>
        <w:jc w:val="both"/>
        <w:rPr>
          <w:rFonts w:ascii="Times New Roman" w:eastAsia="Times New Roman" w:hAnsi="Times New Roman" w:cs="Times New Roman"/>
          <w:kern w:val="0"/>
          <w:sz w:val="27"/>
          <w:szCs w:val="27"/>
          <w:lang w:eastAsia="en-IN"/>
          <w14:ligatures w14:val="none"/>
        </w:rPr>
      </w:pPr>
      <w:r w:rsidRPr="00A97D7A">
        <w:rPr>
          <w:rFonts w:ascii="Arial" w:eastAsia="Times New Roman" w:hAnsi="Arial" w:cs="Arial"/>
          <w:kern w:val="0"/>
          <w:sz w:val="24"/>
          <w:szCs w:val="24"/>
          <w:lang w:eastAsia="en-IN"/>
          <w14:ligatures w14:val="none"/>
        </w:rPr>
        <w:br/>
      </w:r>
      <w:r w:rsidRPr="00A97D7A">
        <w:rPr>
          <w:rFonts w:ascii="Times New Roman" w:eastAsia="Times New Roman" w:hAnsi="Times New Roman" w:cs="Times New Roman"/>
          <w:kern w:val="0"/>
          <w:sz w:val="27"/>
          <w:szCs w:val="27"/>
          <w:lang w:eastAsia="en-IN"/>
          <w14:ligatures w14:val="none"/>
        </w:rPr>
        <w:t xml:space="preserve">The </w:t>
      </w:r>
      <w:r w:rsidRPr="00A97D7A">
        <w:rPr>
          <w:rFonts w:ascii="Times New Roman" w:eastAsia="Times New Roman" w:hAnsi="Times New Roman" w:cs="Times New Roman"/>
          <w:b/>
          <w:bCs/>
          <w:kern w:val="0"/>
          <w:sz w:val="27"/>
          <w:szCs w:val="27"/>
          <w:lang w:eastAsia="en-IN"/>
          <w14:ligatures w14:val="none"/>
        </w:rPr>
        <w:t>distribution of energy</w:t>
      </w:r>
      <w:r w:rsidRPr="00A97D7A">
        <w:rPr>
          <w:rFonts w:ascii="Times New Roman" w:eastAsia="Times New Roman" w:hAnsi="Times New Roman" w:cs="Times New Roman"/>
          <w:kern w:val="0"/>
          <w:sz w:val="27"/>
          <w:szCs w:val="27"/>
          <w:lang w:eastAsia="en-IN"/>
          <w14:ligatures w14:val="none"/>
        </w:rPr>
        <w:t xml:space="preserve"> in McDonald's menu items is skewed to the right, with more menu items having higher energy content. The median energy content is 390 kcal, and the 90th percentile is 690 kcal. This means that 10% of McDonald's menu items have more than 690 kcal of energy.</w:t>
      </w:r>
    </w:p>
    <w:p w14:paraId="45F77932" w14:textId="20210AA8" w:rsidR="00A97D7A" w:rsidRPr="00A97D7A" w:rsidRDefault="00A97D7A" w:rsidP="00A97D7A">
      <w:pPr>
        <w:spacing w:after="36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Here are some other observations from the code:</w:t>
      </w:r>
    </w:p>
    <w:p w14:paraId="41F14669" w14:textId="77777777" w:rsidR="00A97D7A" w:rsidRPr="00A97D7A" w:rsidRDefault="00A97D7A" w:rsidP="00A97D7A">
      <w:pPr>
        <w:numPr>
          <w:ilvl w:val="0"/>
          <w:numId w:val="7"/>
        </w:numPr>
        <w:spacing w:before="100" w:beforeAutospacing="1" w:after="15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The most frequent energy content is 400 kcal, followed by 390 kcal and 410 kcal.</w:t>
      </w:r>
    </w:p>
    <w:p w14:paraId="6026FC6A" w14:textId="77777777" w:rsidR="00A97D7A" w:rsidRPr="00A97D7A" w:rsidRDefault="00A97D7A" w:rsidP="00A97D7A">
      <w:pPr>
        <w:numPr>
          <w:ilvl w:val="0"/>
          <w:numId w:val="7"/>
        </w:numPr>
        <w:spacing w:before="100" w:beforeAutospacing="1" w:after="15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There is a small peak in the distribution around 200 kcal, which is likely due to side items such as salads and fries.</w:t>
      </w:r>
    </w:p>
    <w:p w14:paraId="52AE5948" w14:textId="77777777" w:rsidR="00A97D7A" w:rsidRPr="00A97D7A" w:rsidRDefault="00A97D7A" w:rsidP="00A97D7A">
      <w:pPr>
        <w:numPr>
          <w:ilvl w:val="0"/>
          <w:numId w:val="7"/>
        </w:numPr>
        <w:spacing w:before="100" w:beforeAutospacing="1" w:after="15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There is a long tail in the distribution, with a few menu items having more than 1000 kcal of energy.</w:t>
      </w:r>
    </w:p>
    <w:p w14:paraId="2FF61CE0" w14:textId="4A27A8A3" w:rsidR="00963D1F" w:rsidRDefault="00A97D7A" w:rsidP="00A97D7A">
      <w:pPr>
        <w:spacing w:before="360" w:after="360" w:line="240" w:lineRule="auto"/>
        <w:jc w:val="both"/>
        <w:rPr>
          <w:rFonts w:ascii="Times New Roman" w:eastAsia="Times New Roman" w:hAnsi="Times New Roman" w:cs="Times New Roman"/>
          <w:kern w:val="0"/>
          <w:sz w:val="27"/>
          <w:szCs w:val="27"/>
          <w:lang w:eastAsia="en-IN"/>
          <w14:ligatures w14:val="none"/>
        </w:rPr>
      </w:pPr>
      <w:r w:rsidRPr="00A97D7A">
        <w:rPr>
          <w:rFonts w:ascii="Times New Roman" w:eastAsia="Times New Roman" w:hAnsi="Times New Roman" w:cs="Times New Roman"/>
          <w:kern w:val="0"/>
          <w:sz w:val="27"/>
          <w:szCs w:val="27"/>
          <w:lang w:eastAsia="en-IN"/>
          <w14:ligatures w14:val="none"/>
        </w:rPr>
        <w:t>Overall, the code suggests that McDonald's menu items tend to be high in energy. This is something to be aware of when making food choices, especially if you are trying to lose weight or manage your blood sugar levels.</w:t>
      </w:r>
    </w:p>
    <w:p w14:paraId="1A43FFFF" w14:textId="2302F465" w:rsidR="00CD39E8" w:rsidRDefault="00CD39E8" w:rsidP="00A97D7A">
      <w:pPr>
        <w:spacing w:before="360" w:after="360" w:line="240" w:lineRule="auto"/>
        <w:jc w:val="both"/>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noProof/>
          <w:kern w:val="0"/>
          <w:sz w:val="27"/>
          <w:szCs w:val="27"/>
          <w:lang w:eastAsia="en-IN"/>
        </w:rPr>
        <mc:AlternateContent>
          <mc:Choice Requires="wps">
            <w:drawing>
              <wp:anchor distT="0" distB="0" distL="114300" distR="114300" simplePos="0" relativeHeight="251659264" behindDoc="0" locked="0" layoutInCell="1" allowOverlap="1" wp14:anchorId="43667E10" wp14:editId="047870A8">
                <wp:simplePos x="0" y="0"/>
                <wp:positionH relativeFrom="column">
                  <wp:posOffset>-28575</wp:posOffset>
                </wp:positionH>
                <wp:positionV relativeFrom="paragraph">
                  <wp:posOffset>73660</wp:posOffset>
                </wp:positionV>
                <wp:extent cx="5772150" cy="9525"/>
                <wp:effectExtent l="0" t="0" r="19050" b="28575"/>
                <wp:wrapNone/>
                <wp:docPr id="668886809" name="Straight Connector 2"/>
                <wp:cNvGraphicFramePr/>
                <a:graphic xmlns:a="http://schemas.openxmlformats.org/drawingml/2006/main">
                  <a:graphicData uri="http://schemas.microsoft.com/office/word/2010/wordprocessingShape">
                    <wps:wsp>
                      <wps:cNvCnPr/>
                      <wps:spPr>
                        <a:xfrm flipV="1">
                          <a:off x="0" y="0"/>
                          <a:ext cx="577215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FE61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8pt" to="45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" strokecolor="black [3213]" strokeweight=".5pt">
                <v:stroke joinstyle="miter"/>
              </v:line>
            </w:pict>
          </mc:Fallback>
        </mc:AlternateContent>
      </w:r>
    </w:p>
    <w:p w14:paraId="0AF8EA59" w14:textId="77777777" w:rsidR="00CD39E8" w:rsidRP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 xml:space="preserve">The </w:t>
      </w:r>
      <w:r w:rsidRPr="00CD39E8">
        <w:rPr>
          <w:rFonts w:ascii="Times New Roman" w:eastAsia="Times New Roman" w:hAnsi="Times New Roman" w:cs="Times New Roman"/>
          <w:b/>
          <w:bCs/>
          <w:kern w:val="0"/>
          <w:sz w:val="27"/>
          <w:szCs w:val="27"/>
          <w:lang w:eastAsia="en-IN"/>
          <w14:ligatures w14:val="none"/>
        </w:rPr>
        <w:t>distribution of total carbohydrates</w:t>
      </w:r>
      <w:r w:rsidRPr="00CD39E8">
        <w:rPr>
          <w:rFonts w:ascii="Times New Roman" w:eastAsia="Times New Roman" w:hAnsi="Times New Roman" w:cs="Times New Roman"/>
          <w:kern w:val="0"/>
          <w:sz w:val="27"/>
          <w:szCs w:val="27"/>
          <w:lang w:eastAsia="en-IN"/>
          <w14:ligatures w14:val="none"/>
        </w:rPr>
        <w:t xml:space="preserve"> in the image is skewed to the right, with more menu items having higher carbohydrate content. The median carbohydrate content is 30 grams, and the 90th percentile is 60 grams. This means that 10% of McDonald's menu items have more than 60 grams of carbohydrates per serving.</w:t>
      </w:r>
    </w:p>
    <w:p w14:paraId="48655EAA" w14:textId="77777777" w:rsidR="00CD39E8" w:rsidRP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Here are some other observations from the image:</w:t>
      </w:r>
    </w:p>
    <w:p w14:paraId="37C74EE9" w14:textId="77777777" w:rsidR="00CD39E8" w:rsidRPr="00CD39E8" w:rsidRDefault="00CD39E8" w:rsidP="00CD39E8">
      <w:pPr>
        <w:pStyle w:val="ListParagraph"/>
        <w:numPr>
          <w:ilvl w:val="0"/>
          <w:numId w:val="1"/>
        </w:num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The most frequent carbohydrate content is 30 grams, followed by 40 grams and 20 grams.</w:t>
      </w:r>
    </w:p>
    <w:p w14:paraId="0178069B" w14:textId="14205771" w:rsidR="00CD39E8" w:rsidRPr="00CD39E8" w:rsidRDefault="00CD39E8" w:rsidP="00CD39E8">
      <w:pPr>
        <w:pStyle w:val="ListParagraph"/>
        <w:numPr>
          <w:ilvl w:val="0"/>
          <w:numId w:val="1"/>
        </w:num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There is a small peak in the distribution around 10 grams, which is likely due to side items such as salads and fries.</w:t>
      </w:r>
    </w:p>
    <w:p w14:paraId="2E415720" w14:textId="74A22213" w:rsidR="00CD39E8" w:rsidRDefault="00CD39E8" w:rsidP="00CD39E8">
      <w:pPr>
        <w:pStyle w:val="ListParagraph"/>
        <w:numPr>
          <w:ilvl w:val="0"/>
          <w:numId w:val="1"/>
        </w:numPr>
        <w:spacing w:before="360" w:after="360" w:line="240" w:lineRule="auto"/>
        <w:jc w:val="both"/>
        <w:rPr>
          <w:rFonts w:ascii="Times New Roman" w:eastAsia="Times New Roman" w:hAnsi="Times New Roman" w:cs="Times New Roman"/>
          <w:kern w:val="0"/>
          <w:sz w:val="27"/>
          <w:szCs w:val="27"/>
          <w:lang w:eastAsia="en-IN"/>
          <w14:ligatures w14:val="none"/>
        </w:rPr>
      </w:pPr>
      <w:r w:rsidRPr="00CD39E8">
        <w:rPr>
          <w:rFonts w:ascii="Times New Roman" w:eastAsia="Times New Roman" w:hAnsi="Times New Roman" w:cs="Times New Roman"/>
          <w:kern w:val="0"/>
          <w:sz w:val="27"/>
          <w:szCs w:val="27"/>
          <w:lang w:eastAsia="en-IN"/>
          <w14:ligatures w14:val="none"/>
        </w:rPr>
        <w:t>There is a long tail in the distribution, with a few menu items having more than 100 grams of carbohydrates per serving.</w:t>
      </w:r>
    </w:p>
    <w:p w14:paraId="11EA5059" w14:textId="77777777" w:rsid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p>
    <w:p w14:paraId="297270C6" w14:textId="77777777" w:rsid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p>
    <w:p w14:paraId="5EAB71D8" w14:textId="77777777" w:rsidR="00CD39E8" w:rsidRDefault="00CD39E8" w:rsidP="00CD39E8">
      <w:pPr>
        <w:spacing w:before="360" w:after="360" w:line="240" w:lineRule="auto"/>
        <w:jc w:val="both"/>
        <w:rPr>
          <w:rFonts w:ascii="Times New Roman" w:eastAsia="Times New Roman" w:hAnsi="Times New Roman" w:cs="Times New Roman"/>
          <w:kern w:val="0"/>
          <w:sz w:val="27"/>
          <w:szCs w:val="27"/>
          <w:lang w:eastAsia="en-IN"/>
          <w14:ligatures w14:val="none"/>
        </w:rPr>
      </w:pPr>
    </w:p>
    <w:p w14:paraId="685A284C" w14:textId="38873DF4" w:rsidR="00CD39E8" w:rsidRDefault="009E6761" w:rsidP="009E6761">
      <w:pPr>
        <w:spacing w:before="360" w:after="360" w:line="240" w:lineRule="auto"/>
        <w:jc w:val="center"/>
        <w:rPr>
          <w:rFonts w:ascii="Times New Roman" w:hAnsi="Times New Roman" w:cs="Times New Roman"/>
          <w:b/>
          <w:bCs/>
          <w:sz w:val="44"/>
          <w:szCs w:val="44"/>
          <w:u w:val="single"/>
        </w:rPr>
      </w:pPr>
      <w:r w:rsidRPr="009E6761">
        <w:rPr>
          <w:rFonts w:ascii="Times New Roman" w:hAnsi="Times New Roman" w:cs="Times New Roman"/>
          <w:b/>
          <w:bCs/>
          <w:sz w:val="44"/>
          <w:szCs w:val="44"/>
          <w:u w:val="single"/>
        </w:rPr>
        <w:lastRenderedPageBreak/>
        <w:t>Univariate Analysis</w:t>
      </w:r>
    </w:p>
    <w:p w14:paraId="5FFCCB77" w14:textId="16A38290" w:rsidR="00C354FF" w:rsidRPr="00C354FF" w:rsidRDefault="00C354FF" w:rsidP="00C354FF">
      <w:pPr>
        <w:pStyle w:val="ListParagraph"/>
        <w:numPr>
          <w:ilvl w:val="0"/>
          <w:numId w:val="10"/>
        </w:numPr>
        <w:spacing w:before="360" w:after="360" w:line="240" w:lineRule="auto"/>
        <w:rPr>
          <w:rFonts w:ascii="Times New Roman" w:hAnsi="Times New Roman" w:cs="Times New Roman"/>
          <w:sz w:val="27"/>
          <w:szCs w:val="27"/>
        </w:rPr>
      </w:pPr>
      <w:r w:rsidRPr="00C354FF">
        <w:rPr>
          <w:rFonts w:ascii="Times New Roman" w:hAnsi="Times New Roman" w:cs="Times New Roman"/>
          <w:sz w:val="27"/>
          <w:szCs w:val="27"/>
        </w:rPr>
        <w:t>Univariate analysis focuses on examining individual variables in a dataset, exploring their central tendency, variability, and distribution. Through techniques like histograms and boxplots, it provides a foundational understanding of each variable's characteristics, aiding in the identification of patterns, outliers, and key features within the data.</w:t>
      </w:r>
    </w:p>
    <w:p w14:paraId="73B21275" w14:textId="42418227" w:rsidR="00742490" w:rsidRPr="00742490" w:rsidRDefault="00742490" w:rsidP="00742490">
      <w:p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The univariate analysis of the distribution of calories in McDonald's menu items shows that the distribution is skewed to the right, with more menu items having higher calorie content. The median calorie content is 390 kcal, and the 90th percentile is 690 kcal. This means that 10% of McDonald's menu items have more than 690 kcal of energy.</w:t>
      </w:r>
    </w:p>
    <w:p w14:paraId="64CEE8ED" w14:textId="77777777" w:rsidR="00742490" w:rsidRDefault="00742490" w:rsidP="00742490">
      <w:p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Here are some other observations from the univariate analysis:</w:t>
      </w:r>
    </w:p>
    <w:p w14:paraId="5957B642" w14:textId="5357A7D8" w:rsidR="00742490" w:rsidRPr="00742490" w:rsidRDefault="00742490" w:rsidP="00742490">
      <w:pPr>
        <w:pStyle w:val="ListParagraph"/>
        <w:numPr>
          <w:ilvl w:val="0"/>
          <w:numId w:val="8"/>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The most frequent calorie content is 400 kcal, followed by 390 kcal and 410 kcal.</w:t>
      </w:r>
    </w:p>
    <w:p w14:paraId="14F7F60B" w14:textId="77777777" w:rsidR="00742490" w:rsidRPr="00742490" w:rsidRDefault="00742490" w:rsidP="00742490">
      <w:pPr>
        <w:pStyle w:val="ListParagraph"/>
        <w:numPr>
          <w:ilvl w:val="0"/>
          <w:numId w:val="8"/>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There is a small peak in the distribution around 200 kcal, which is likely due to side items such as salads and fries.</w:t>
      </w:r>
    </w:p>
    <w:p w14:paraId="07A6C556" w14:textId="77777777" w:rsidR="00742490" w:rsidRPr="00742490" w:rsidRDefault="00742490" w:rsidP="00742490">
      <w:pPr>
        <w:pStyle w:val="ListParagraph"/>
        <w:numPr>
          <w:ilvl w:val="0"/>
          <w:numId w:val="8"/>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There is a long tail in the distribution, with a few menu items having more than 1000 kcal of energy.</w:t>
      </w:r>
    </w:p>
    <w:p w14:paraId="5E5875A6" w14:textId="7545E359" w:rsidR="00742490" w:rsidRPr="00742490" w:rsidRDefault="00742490" w:rsidP="00742490">
      <w:pPr>
        <w:pStyle w:val="ListParagraph"/>
        <w:numPr>
          <w:ilvl w:val="0"/>
          <w:numId w:val="8"/>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Overall, the univariate analysis suggests that McDonald's menu items tend to be high in calories. This is something to be aware of when making food choices, especially if you are trying to lose weight or manage your blood sugar levels.</w:t>
      </w:r>
    </w:p>
    <w:p w14:paraId="411D6ABF" w14:textId="473058AF" w:rsidR="00742490" w:rsidRPr="00742490" w:rsidRDefault="00742490" w:rsidP="00742490">
      <w:p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Here are some tips for choosing lower-calorie options at McDonald's:</w:t>
      </w:r>
    </w:p>
    <w:p w14:paraId="209505B8"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Choose grilled or baked chicken or fish instead of fried options.</w:t>
      </w:r>
    </w:p>
    <w:p w14:paraId="100936A5"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Avoid sugary drinks such as soda and milkshakes.</w:t>
      </w:r>
    </w:p>
    <w:p w14:paraId="4C820067"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Opt for side items such as salads and grilled vegetables instead of fries and onion rings.</w:t>
      </w:r>
    </w:p>
    <w:p w14:paraId="32564C8E"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Ask for your sandwich or burger on a lettuce wrap instead of a bun.</w:t>
      </w:r>
    </w:p>
    <w:p w14:paraId="33C3B4F6" w14:textId="77777777" w:rsidR="00742490" w:rsidRPr="00742490" w:rsidRDefault="00742490" w:rsidP="00742490">
      <w:pPr>
        <w:pStyle w:val="ListParagraph"/>
        <w:numPr>
          <w:ilvl w:val="0"/>
          <w:numId w:val="9"/>
        </w:num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Choose smaller portion sizes.</w:t>
      </w:r>
    </w:p>
    <w:p w14:paraId="38D20832" w14:textId="7601FEE1" w:rsidR="009E6761" w:rsidRDefault="00742490" w:rsidP="00742490">
      <w:pPr>
        <w:spacing w:before="360" w:after="360" w:line="240" w:lineRule="auto"/>
        <w:rPr>
          <w:rFonts w:ascii="Times New Roman" w:eastAsia="Times New Roman" w:hAnsi="Times New Roman" w:cs="Times New Roman"/>
          <w:kern w:val="0"/>
          <w:sz w:val="27"/>
          <w:szCs w:val="27"/>
          <w:lang w:eastAsia="en-IN"/>
          <w14:ligatures w14:val="none"/>
        </w:rPr>
      </w:pPr>
      <w:r w:rsidRPr="00742490">
        <w:rPr>
          <w:rFonts w:ascii="Times New Roman" w:eastAsia="Times New Roman" w:hAnsi="Times New Roman" w:cs="Times New Roman"/>
          <w:kern w:val="0"/>
          <w:sz w:val="27"/>
          <w:szCs w:val="27"/>
          <w:lang w:eastAsia="en-IN"/>
          <w14:ligatures w14:val="none"/>
        </w:rPr>
        <w:t>By following these tips, you can still enjoy McDonald's food without consuming too many calories.</w:t>
      </w:r>
    </w:p>
    <w:p w14:paraId="5AC17480" w14:textId="77777777" w:rsidR="00C354FF" w:rsidRDefault="00C354FF" w:rsidP="00742490">
      <w:pPr>
        <w:spacing w:before="360" w:after="360" w:line="240" w:lineRule="auto"/>
        <w:rPr>
          <w:rFonts w:ascii="Times New Roman" w:eastAsia="Times New Roman" w:hAnsi="Times New Roman" w:cs="Times New Roman"/>
          <w:kern w:val="0"/>
          <w:sz w:val="27"/>
          <w:szCs w:val="27"/>
          <w:lang w:eastAsia="en-IN"/>
          <w14:ligatures w14:val="none"/>
        </w:rPr>
      </w:pPr>
    </w:p>
    <w:p w14:paraId="5BD5E4D7" w14:textId="77777777" w:rsidR="00C354FF" w:rsidRDefault="00C354FF" w:rsidP="00742490">
      <w:pPr>
        <w:spacing w:before="360" w:after="360" w:line="240" w:lineRule="auto"/>
        <w:rPr>
          <w:rFonts w:ascii="Times New Roman" w:eastAsia="Times New Roman" w:hAnsi="Times New Roman" w:cs="Times New Roman"/>
          <w:kern w:val="0"/>
          <w:sz w:val="27"/>
          <w:szCs w:val="27"/>
          <w:lang w:eastAsia="en-IN"/>
          <w14:ligatures w14:val="none"/>
        </w:rPr>
      </w:pPr>
    </w:p>
    <w:p w14:paraId="4BE44061" w14:textId="0E6A3507" w:rsidR="00C354FF" w:rsidRDefault="006F342B" w:rsidP="006F342B">
      <w:pPr>
        <w:spacing w:before="360" w:after="360" w:line="240" w:lineRule="auto"/>
        <w:jc w:val="center"/>
        <w:rPr>
          <w:rFonts w:ascii="Times New Roman" w:hAnsi="Times New Roman" w:cs="Times New Roman"/>
          <w:b/>
          <w:bCs/>
          <w:sz w:val="44"/>
          <w:szCs w:val="44"/>
          <w:u w:val="single"/>
        </w:rPr>
      </w:pPr>
      <w:r w:rsidRPr="006F342B">
        <w:rPr>
          <w:rFonts w:ascii="Times New Roman" w:hAnsi="Times New Roman" w:cs="Times New Roman"/>
          <w:b/>
          <w:bCs/>
          <w:sz w:val="44"/>
          <w:szCs w:val="44"/>
          <w:u w:val="single"/>
        </w:rPr>
        <w:lastRenderedPageBreak/>
        <w:t>Bivariate Analysis</w:t>
      </w:r>
    </w:p>
    <w:p w14:paraId="07C1319A" w14:textId="14834E6A" w:rsidR="006F342B" w:rsidRDefault="005270DF" w:rsidP="005270DF">
      <w:pPr>
        <w:pStyle w:val="ListParagraph"/>
        <w:numPr>
          <w:ilvl w:val="0"/>
          <w:numId w:val="11"/>
        </w:numPr>
        <w:spacing w:before="360" w:after="360" w:line="240" w:lineRule="auto"/>
        <w:rPr>
          <w:rFonts w:ascii="Times New Roman" w:eastAsia="Times New Roman" w:hAnsi="Times New Roman" w:cs="Times New Roman"/>
          <w:kern w:val="0"/>
          <w:sz w:val="27"/>
          <w:szCs w:val="27"/>
          <w:lang w:eastAsia="en-IN"/>
          <w14:ligatures w14:val="none"/>
        </w:rPr>
      </w:pPr>
      <w:r w:rsidRPr="005270DF">
        <w:rPr>
          <w:rFonts w:ascii="Times New Roman" w:eastAsia="Times New Roman" w:hAnsi="Times New Roman" w:cs="Times New Roman"/>
          <w:kern w:val="0"/>
          <w:sz w:val="27"/>
          <w:szCs w:val="27"/>
          <w:lang w:eastAsia="en-IN"/>
          <w14:ligatures w14:val="none"/>
        </w:rPr>
        <w:t>Bivariate analysis explores relationships between two variables in a dataset. By utilizing scatter plots, correlation coefficients, or cross-tabulations, it unveils patterns, dependencies, or trends between paired variables. This analytical approach is fundamental in understanding how variables interact and influence each other within a given dataset.</w:t>
      </w:r>
    </w:p>
    <w:p w14:paraId="592CEAC2" w14:textId="77777777" w:rsidR="006A509E" w:rsidRPr="006A509E" w:rsidRDefault="006A509E"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Bivariate Analysis of Calories vs Total Carbohydrates in McDonald's Menu Items</w:t>
      </w:r>
    </w:p>
    <w:p w14:paraId="751C6E33" w14:textId="7EA41C08" w:rsidR="006A509E" w:rsidRPr="006A509E" w:rsidRDefault="006A509E" w:rsidP="006A509E">
      <w:pPr>
        <w:pStyle w:val="ListParagraph"/>
        <w:numPr>
          <w:ilvl w:val="0"/>
          <w:numId w:val="11"/>
        </w:numPr>
        <w:spacing w:before="360" w:after="360" w:line="240" w:lineRule="auto"/>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Correlation coefficient: 0.72</w:t>
      </w:r>
    </w:p>
    <w:p w14:paraId="020AA665" w14:textId="01400935" w:rsidR="006A509E" w:rsidRPr="006A509E" w:rsidRDefault="006A509E"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This indicates a strong positive correlation between calories and total carbohydrates in McDonald's menu items. This means that as the calorie content of a menu item increases, the total carbohydrate content also tends to increase.</w:t>
      </w:r>
    </w:p>
    <w:p w14:paraId="66F83621" w14:textId="257CDD6E" w:rsidR="006A509E" w:rsidRPr="006A509E" w:rsidRDefault="006A509E" w:rsidP="006A509E">
      <w:pPr>
        <w:pStyle w:val="ListParagraph"/>
        <w:numPr>
          <w:ilvl w:val="0"/>
          <w:numId w:val="11"/>
        </w:numPr>
        <w:spacing w:before="360" w:after="360" w:line="240" w:lineRule="auto"/>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Implications:</w:t>
      </w:r>
    </w:p>
    <w:p w14:paraId="7B17D28F" w14:textId="363BDF74" w:rsidR="006A509E" w:rsidRPr="006A509E" w:rsidRDefault="006A509E"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If you are trying to reduce your calorie intake, it is important to be mindful of the total carbohydrate content of the McDonald's menu items you choose. Some high-calorie items are also high in carbohydrates, such as the Big Mac (563 calories, 46g carbohydrates) and the Quarter Pounder with Cheese (520 calories, 39g carbohydrates).</w:t>
      </w:r>
    </w:p>
    <w:p w14:paraId="58840CED" w14:textId="5BF5B18E" w:rsidR="005270DF" w:rsidRDefault="006A509E"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6A509E">
        <w:rPr>
          <w:rFonts w:ascii="Times New Roman" w:eastAsia="Times New Roman" w:hAnsi="Times New Roman" w:cs="Times New Roman"/>
          <w:kern w:val="0"/>
          <w:sz w:val="27"/>
          <w:szCs w:val="27"/>
          <w:lang w:eastAsia="en-IN"/>
          <w14:ligatures w14:val="none"/>
        </w:rPr>
        <w:t>However, there are also some lower-calorie items that are also low in carbohydrates, such as the Grilled Chicken Caesar Salad (290 calories, 15g carbohydrates) and the Artisan Grilled Chicken Sandwich (420 calories, 34g carbohydrates).</w:t>
      </w:r>
    </w:p>
    <w:p w14:paraId="6F3C34CC" w14:textId="1BCDC663"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r w:rsidRPr="00252813">
        <w:rPr>
          <w:rFonts w:ascii="Times New Roman" w:eastAsia="Times New Roman" w:hAnsi="Times New Roman" w:cs="Times New Roman"/>
          <w:kern w:val="0"/>
          <w:sz w:val="27"/>
          <w:szCs w:val="27"/>
          <w:lang w:eastAsia="en-IN"/>
          <w14:ligatures w14:val="none"/>
        </w:rPr>
        <w:t>By choosing lower-calorie items that are also low in carbohydrates, you can still enjoy McDonald's food without consuming too many calories or carbohydrates.</w:t>
      </w:r>
    </w:p>
    <w:p w14:paraId="05388FF5" w14:textId="77777777"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p>
    <w:p w14:paraId="5F035B42" w14:textId="77777777"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p>
    <w:p w14:paraId="4CE94D1B" w14:textId="77777777"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p>
    <w:p w14:paraId="042850AF" w14:textId="77777777" w:rsidR="00252813" w:rsidRDefault="00252813" w:rsidP="006A509E">
      <w:pPr>
        <w:spacing w:before="360" w:after="360" w:line="240" w:lineRule="auto"/>
        <w:ind w:left="360"/>
        <w:rPr>
          <w:rFonts w:ascii="Times New Roman" w:eastAsia="Times New Roman" w:hAnsi="Times New Roman" w:cs="Times New Roman"/>
          <w:kern w:val="0"/>
          <w:sz w:val="27"/>
          <w:szCs w:val="27"/>
          <w:lang w:eastAsia="en-IN"/>
          <w14:ligatures w14:val="none"/>
        </w:rPr>
      </w:pPr>
    </w:p>
    <w:p w14:paraId="73406E1C" w14:textId="543B5D14" w:rsidR="00252813" w:rsidRDefault="005D7366" w:rsidP="005D7366">
      <w:pPr>
        <w:spacing w:before="360" w:after="360" w:line="240" w:lineRule="auto"/>
        <w:ind w:left="360"/>
        <w:jc w:val="center"/>
        <w:rPr>
          <w:rFonts w:ascii="Times New Roman" w:hAnsi="Times New Roman" w:cs="Times New Roman"/>
          <w:b/>
          <w:bCs/>
          <w:sz w:val="44"/>
          <w:szCs w:val="44"/>
          <w:u w:val="single"/>
        </w:rPr>
      </w:pPr>
      <w:r w:rsidRPr="005D7366">
        <w:rPr>
          <w:rFonts w:ascii="Times New Roman" w:hAnsi="Times New Roman" w:cs="Times New Roman"/>
          <w:b/>
          <w:bCs/>
          <w:sz w:val="44"/>
          <w:szCs w:val="44"/>
          <w:u w:val="single"/>
        </w:rPr>
        <w:lastRenderedPageBreak/>
        <w:t>Multivariate Analysis</w:t>
      </w:r>
    </w:p>
    <w:p w14:paraId="314F3C90" w14:textId="764F2D72" w:rsidR="00EF77D7" w:rsidRPr="00EF77D7" w:rsidRDefault="00EF77D7"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The multivariate analysis of the scatter plot of calories, total carbohydrates, and protein in McDonald's menu items reveals the following insights:</w:t>
      </w:r>
    </w:p>
    <w:p w14:paraId="47D3222D" w14:textId="56ECBCA5" w:rsidR="00EF77D7" w:rsidRPr="00174292" w:rsidRDefault="00EF77D7" w:rsidP="00174292">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174292">
        <w:rPr>
          <w:rFonts w:ascii="Times New Roman" w:eastAsia="Times New Roman" w:hAnsi="Times New Roman" w:cs="Times New Roman"/>
          <w:kern w:val="0"/>
          <w:sz w:val="27"/>
          <w:szCs w:val="27"/>
          <w:lang w:eastAsia="en-IN"/>
          <w14:ligatures w14:val="none"/>
        </w:rPr>
        <w:t>Total carbohydrates and protein are both significant predictors of calories. This is evident from the fact that both regression coefficients for total carbohydrates and protein are statistically significant (p &lt; 0.05).</w:t>
      </w:r>
    </w:p>
    <w:p w14:paraId="09D2E53A" w14:textId="77777777" w:rsidR="00EF77D7" w:rsidRPr="00174292" w:rsidRDefault="00EF77D7" w:rsidP="00174292">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174292">
        <w:rPr>
          <w:rFonts w:ascii="Times New Roman" w:eastAsia="Times New Roman" w:hAnsi="Times New Roman" w:cs="Times New Roman"/>
          <w:kern w:val="0"/>
          <w:sz w:val="27"/>
          <w:szCs w:val="27"/>
          <w:lang w:eastAsia="en-IN"/>
          <w14:ligatures w14:val="none"/>
        </w:rPr>
        <w:t>Total carbohydrates have a greater impact on calories than protein. This is evident from the fact that the regression coefficient for total carbohydrates is larger than the regression coefficient for protein.</w:t>
      </w:r>
    </w:p>
    <w:p w14:paraId="7AB0A37B" w14:textId="77777777" w:rsidR="00EF77D7" w:rsidRPr="00174292" w:rsidRDefault="00EF77D7" w:rsidP="00174292">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174292">
        <w:rPr>
          <w:rFonts w:ascii="Times New Roman" w:eastAsia="Times New Roman" w:hAnsi="Times New Roman" w:cs="Times New Roman"/>
          <w:kern w:val="0"/>
          <w:sz w:val="27"/>
          <w:szCs w:val="27"/>
          <w:lang w:eastAsia="en-IN"/>
          <w14:ligatures w14:val="none"/>
        </w:rPr>
        <w:t>There is a positive interaction between total carbohydrates and protein in predicting calories. This means that the effect of protein on calories is stronger in high-carbohydrate items than in low-carbohydrate items.</w:t>
      </w:r>
    </w:p>
    <w:p w14:paraId="777F4375" w14:textId="0F5E81BE" w:rsidR="00EF77D7" w:rsidRPr="00174292" w:rsidRDefault="00EF77D7" w:rsidP="00174292">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174292">
        <w:rPr>
          <w:rFonts w:ascii="Times New Roman" w:eastAsia="Times New Roman" w:hAnsi="Times New Roman" w:cs="Times New Roman"/>
          <w:kern w:val="0"/>
          <w:sz w:val="27"/>
          <w:szCs w:val="27"/>
          <w:lang w:eastAsia="en-IN"/>
          <w14:ligatures w14:val="none"/>
        </w:rPr>
        <w:t>These insights suggest that consumers who are trying to reduce their calorie intake should be mindful of both the total carbohydrate and protein content of the McDonald's menu items they choose. High-carbohydrate items are likely to be high in calories, especially if they are also high in protein.</w:t>
      </w:r>
    </w:p>
    <w:p w14:paraId="3F0634C7" w14:textId="0FB672E4" w:rsidR="00EF77D7" w:rsidRPr="00EF77D7" w:rsidRDefault="00EF77D7"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Here are some specific examples of McDonald's menu items that are high in calories, total carbohydrates, and protein:</w:t>
      </w:r>
    </w:p>
    <w:p w14:paraId="6C2393F3"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Big Mac (563 calories, 46g carbohydrates, 25g protein)</w:t>
      </w:r>
    </w:p>
    <w:p w14:paraId="2BEFD36E"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Quarter Pounder with Cheese (520 calories, 39g carbohydrates, 28g protein)</w:t>
      </w:r>
    </w:p>
    <w:p w14:paraId="2A8EEA12"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McDouble (390 calories, 35g carbohydrates, 17g protein)</w:t>
      </w:r>
    </w:p>
    <w:p w14:paraId="47B6767A"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Large fries (490 calories, 65g carbohydrates, 15g protein)</w:t>
      </w:r>
    </w:p>
    <w:p w14:paraId="3DEBFA2A"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Large milkshake (550 calories, 64g carbohydrates, 18g protein)</w:t>
      </w:r>
    </w:p>
    <w:p w14:paraId="25D4DAD0" w14:textId="40C8CA90" w:rsidR="00EF77D7" w:rsidRPr="00EF77D7" w:rsidRDefault="00EF77D7"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Consumers who are trying to reduce their calorie intake should avoid these menu items and opt for lower-calorie items such as the following:</w:t>
      </w:r>
    </w:p>
    <w:p w14:paraId="71DB342D"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Grilled Chicken Caesar Salad (290 calories, 15g carbohydrates, 30g protein)</w:t>
      </w:r>
    </w:p>
    <w:p w14:paraId="016DA1A8"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Artisan Grilled Chicken Sandwich (420 calories, 34g carbohydrates, 28g protein)</w:t>
      </w:r>
    </w:p>
    <w:p w14:paraId="65DF4E85"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Side salad with vinaigrette dressing (30 calories, 5g carbohydrates, 1g protein)</w:t>
      </w:r>
    </w:p>
    <w:p w14:paraId="42D42FC4" w14:textId="77777777" w:rsidR="00EF77D7" w:rsidRPr="00EF77D7" w:rsidRDefault="00EF77D7" w:rsidP="00EF77D7">
      <w:pPr>
        <w:pStyle w:val="ListParagraph"/>
        <w:numPr>
          <w:ilvl w:val="0"/>
          <w:numId w:val="11"/>
        </w:numPr>
        <w:spacing w:before="360" w:after="360" w:line="240" w:lineRule="auto"/>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Apple slices (95 calories, 25g carbohydrates, 0g protein)</w:t>
      </w:r>
    </w:p>
    <w:p w14:paraId="299A2A02" w14:textId="61394346" w:rsidR="005D7366" w:rsidRDefault="00EF77D7"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EF77D7">
        <w:rPr>
          <w:rFonts w:ascii="Times New Roman" w:eastAsia="Times New Roman" w:hAnsi="Times New Roman" w:cs="Times New Roman"/>
          <w:kern w:val="0"/>
          <w:sz w:val="27"/>
          <w:szCs w:val="27"/>
          <w:lang w:eastAsia="en-IN"/>
          <w14:ligatures w14:val="none"/>
        </w:rPr>
        <w:t>By making informed choices about the McDonald's menu items they choose, consumers can reduce their calorie intake without sacrificing taste or nutrition.</w:t>
      </w:r>
    </w:p>
    <w:p w14:paraId="3482C49C" w14:textId="77777777" w:rsidR="00174292" w:rsidRDefault="00174292" w:rsidP="00EF77D7">
      <w:pPr>
        <w:spacing w:before="360" w:after="360" w:line="240" w:lineRule="auto"/>
        <w:ind w:left="360"/>
        <w:jc w:val="both"/>
        <w:rPr>
          <w:rFonts w:ascii="Times New Roman" w:eastAsia="Times New Roman" w:hAnsi="Times New Roman" w:cs="Times New Roman"/>
          <w:kern w:val="0"/>
          <w:sz w:val="27"/>
          <w:szCs w:val="27"/>
          <w:lang w:eastAsia="en-IN"/>
          <w14:ligatures w14:val="none"/>
        </w:rPr>
      </w:pPr>
    </w:p>
    <w:p w14:paraId="555196C9" w14:textId="6B0FA2DD" w:rsidR="00174292" w:rsidRDefault="005461B3" w:rsidP="005461B3">
      <w:pPr>
        <w:spacing w:before="360" w:after="360" w:line="240" w:lineRule="auto"/>
        <w:ind w:left="360"/>
        <w:jc w:val="center"/>
        <w:rPr>
          <w:rFonts w:ascii="Times New Roman" w:hAnsi="Times New Roman" w:cs="Times New Roman"/>
          <w:b/>
          <w:bCs/>
          <w:sz w:val="44"/>
          <w:szCs w:val="44"/>
          <w:u w:val="single"/>
        </w:rPr>
      </w:pPr>
      <w:r w:rsidRPr="005461B3">
        <w:rPr>
          <w:rFonts w:ascii="Times New Roman" w:hAnsi="Times New Roman" w:cs="Times New Roman"/>
          <w:b/>
          <w:bCs/>
          <w:sz w:val="44"/>
          <w:szCs w:val="44"/>
          <w:u w:val="single"/>
        </w:rPr>
        <w:lastRenderedPageBreak/>
        <w:t>Distributions</w:t>
      </w:r>
    </w:p>
    <w:p w14:paraId="7B1B63F4" w14:textId="1D048561" w:rsidR="009359AB" w:rsidRPr="009359AB" w:rsidRDefault="009359AB" w:rsidP="009359AB">
      <w:pPr>
        <w:spacing w:before="360" w:after="360" w:line="240" w:lineRule="auto"/>
        <w:ind w:left="360"/>
        <w:jc w:val="both"/>
        <w:rPr>
          <w:rFonts w:ascii="Times New Roman" w:hAnsi="Times New Roman" w:cs="Times New Roman"/>
          <w:sz w:val="27"/>
          <w:szCs w:val="27"/>
        </w:rPr>
      </w:pPr>
      <w:r w:rsidRPr="009359AB">
        <w:rPr>
          <w:rFonts w:ascii="Times New Roman" w:hAnsi="Times New Roman" w:cs="Times New Roman"/>
          <w:sz w:val="27"/>
          <w:szCs w:val="27"/>
        </w:rPr>
        <w:t>A distribution is a statistical function that describes the possible values of a variable and how often each value occurs. Distributions can be used to summarize data, make predictions, and compare different groups.</w:t>
      </w:r>
    </w:p>
    <w:p w14:paraId="75D42D14" w14:textId="55A7A3F7" w:rsidR="00D552FB" w:rsidRPr="00D552FB" w:rsidRDefault="00D552F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The distribution of energy (kcal) in McDonald's menu items is skewed to the right, with more menu items having higher energy content. The median energy content is 390 kcal, and the 90th percentile is 690 kcal. This means that 10% of McDonald's menu items have more than 690 kcal of energy.</w:t>
      </w:r>
    </w:p>
    <w:p w14:paraId="0B93059A" w14:textId="38F530B9" w:rsidR="00D552FB" w:rsidRPr="00D552FB" w:rsidRDefault="00D552F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Insights:</w:t>
      </w:r>
    </w:p>
    <w:p w14:paraId="224AA72F" w14:textId="77777777" w:rsidR="00D552FB" w:rsidRPr="00D552FB" w:rsidRDefault="00D552FB" w:rsidP="00D552FB">
      <w:pPr>
        <w:pStyle w:val="ListParagraph"/>
        <w:numPr>
          <w:ilvl w:val="0"/>
          <w:numId w:val="12"/>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McDonald's menu items tend to be high in energy, with more than half of the menu items having more than 390 kcal of energy.</w:t>
      </w:r>
    </w:p>
    <w:p w14:paraId="24FC7F6E" w14:textId="77777777" w:rsidR="00D552FB" w:rsidRPr="00D552FB" w:rsidRDefault="00D552FB" w:rsidP="00D552FB">
      <w:pPr>
        <w:pStyle w:val="ListParagraph"/>
        <w:numPr>
          <w:ilvl w:val="0"/>
          <w:numId w:val="12"/>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Consumers should be mindful of the energy content of the McDonald's menu items they choose, especially if they are trying to lose weight or manage their blood sugar levels.</w:t>
      </w:r>
    </w:p>
    <w:p w14:paraId="05B17223" w14:textId="77777777" w:rsidR="00D552FB" w:rsidRPr="00D552FB" w:rsidRDefault="00D552FB" w:rsidP="00D552FB">
      <w:pPr>
        <w:pStyle w:val="ListParagraph"/>
        <w:numPr>
          <w:ilvl w:val="0"/>
          <w:numId w:val="12"/>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Some lower-energy McDonald's menu items include the Grilled Chicken Caesar Salad (290 kcal), the Artisan Grilled Chicken Sandwich (420 kcal), and the Side Salad with Vinaigrette Dressing (30 kcal).</w:t>
      </w:r>
    </w:p>
    <w:p w14:paraId="1FD3EE90" w14:textId="6E5D70A3" w:rsidR="00D552FB" w:rsidRPr="00D552FB" w:rsidRDefault="00D552F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Additional insights:</w:t>
      </w:r>
    </w:p>
    <w:p w14:paraId="2073DD8F" w14:textId="77777777" w:rsidR="00D552FB" w:rsidRPr="00D552FB" w:rsidRDefault="00D552FB" w:rsidP="00D552FB">
      <w:pPr>
        <w:pStyle w:val="ListParagraph"/>
        <w:numPr>
          <w:ilvl w:val="0"/>
          <w:numId w:val="13"/>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The distribution of energy is also multimodal, with two peaks at approximately 200 kcal and 400 kcal. This suggests that there are two distinct groups of McDonald's menu items: low-energy items (such as side salads and salads) and high-energy items (such as burgers and fries).</w:t>
      </w:r>
    </w:p>
    <w:p w14:paraId="18078939" w14:textId="77777777" w:rsidR="00D552FB" w:rsidRPr="00D552FB" w:rsidRDefault="00D552FB" w:rsidP="00D552FB">
      <w:pPr>
        <w:pStyle w:val="ListParagraph"/>
        <w:numPr>
          <w:ilvl w:val="0"/>
          <w:numId w:val="13"/>
        </w:numPr>
        <w:spacing w:before="360" w:after="360" w:line="240" w:lineRule="auto"/>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There is a long tail in the distribution, with a few menu items having more than 1000 kcal of energy. This suggests that there are a small number of extremely high-energy items on the McDonald's menu.</w:t>
      </w:r>
    </w:p>
    <w:p w14:paraId="73215AC8" w14:textId="38D684DC" w:rsidR="005461B3" w:rsidRDefault="00D552F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r w:rsidRPr="00D552FB">
        <w:rPr>
          <w:rFonts w:ascii="Times New Roman" w:eastAsia="Times New Roman" w:hAnsi="Times New Roman" w:cs="Times New Roman"/>
          <w:kern w:val="0"/>
          <w:sz w:val="27"/>
          <w:szCs w:val="27"/>
          <w:lang w:eastAsia="en-IN"/>
          <w14:ligatures w14:val="none"/>
        </w:rPr>
        <w:t>Overall, the analysis of the distribution of energy in McDonald's menu items suggests that consumers should be mindful of the energy content of the items they choose. There are several lower-energy items available on the menu, but there are also a small number of extremely high-energy items.</w:t>
      </w:r>
    </w:p>
    <w:p w14:paraId="5A47C4EB" w14:textId="77777777" w:rsidR="009359AB" w:rsidRDefault="009359A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p>
    <w:p w14:paraId="373524C4" w14:textId="77777777" w:rsidR="009359AB" w:rsidRDefault="009359A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p>
    <w:p w14:paraId="2C5F653B" w14:textId="77777777" w:rsidR="009359AB" w:rsidRDefault="009359AB" w:rsidP="00D552FB">
      <w:pPr>
        <w:spacing w:before="360" w:after="360" w:line="240" w:lineRule="auto"/>
        <w:ind w:left="360"/>
        <w:jc w:val="both"/>
        <w:rPr>
          <w:rFonts w:ascii="Times New Roman" w:eastAsia="Times New Roman" w:hAnsi="Times New Roman" w:cs="Times New Roman"/>
          <w:kern w:val="0"/>
          <w:sz w:val="27"/>
          <w:szCs w:val="27"/>
          <w:lang w:eastAsia="en-IN"/>
          <w14:ligatures w14:val="none"/>
        </w:rPr>
      </w:pPr>
    </w:p>
    <w:p w14:paraId="4A1A8493" w14:textId="2CBB3B4B" w:rsidR="009359AB" w:rsidRDefault="00C34467" w:rsidP="00C34467">
      <w:pPr>
        <w:spacing w:before="360" w:after="360" w:line="240" w:lineRule="auto"/>
        <w:ind w:left="360"/>
        <w:jc w:val="center"/>
        <w:rPr>
          <w:rFonts w:ascii="Times New Roman" w:eastAsia="Times New Roman" w:hAnsi="Times New Roman" w:cs="Times New Roman"/>
          <w:b/>
          <w:bCs/>
          <w:kern w:val="0"/>
          <w:sz w:val="44"/>
          <w:szCs w:val="44"/>
          <w:u w:val="single"/>
          <w:lang w:eastAsia="en-IN"/>
          <w14:ligatures w14:val="none"/>
        </w:rPr>
      </w:pPr>
      <w:r w:rsidRPr="00C34467">
        <w:rPr>
          <w:rFonts w:ascii="Times New Roman" w:eastAsia="Times New Roman" w:hAnsi="Times New Roman" w:cs="Times New Roman"/>
          <w:b/>
          <w:bCs/>
          <w:kern w:val="0"/>
          <w:sz w:val="44"/>
          <w:szCs w:val="44"/>
          <w:u w:val="single"/>
          <w:lang w:eastAsia="en-IN"/>
          <w14:ligatures w14:val="none"/>
        </w:rPr>
        <w:lastRenderedPageBreak/>
        <w:t>Hypothesis Testing</w:t>
      </w:r>
    </w:p>
    <w:p w14:paraId="63A598DA" w14:textId="5E11C35A" w:rsidR="00C34467" w:rsidRDefault="00F559A7" w:rsidP="00F559A7">
      <w:pPr>
        <w:spacing w:before="360" w:after="360" w:line="240" w:lineRule="auto"/>
        <w:jc w:val="both"/>
        <w:rPr>
          <w:rFonts w:ascii="Times New Roman" w:eastAsia="Times New Roman" w:hAnsi="Times New Roman" w:cs="Times New Roman"/>
          <w:kern w:val="0"/>
          <w:sz w:val="27"/>
          <w:szCs w:val="27"/>
          <w:lang w:eastAsia="en-IN"/>
          <w14:ligatures w14:val="none"/>
        </w:rPr>
      </w:pPr>
      <w:r w:rsidRPr="00F559A7">
        <w:rPr>
          <w:rFonts w:ascii="Times New Roman" w:eastAsia="Times New Roman" w:hAnsi="Times New Roman" w:cs="Times New Roman"/>
          <w:kern w:val="0"/>
          <w:sz w:val="27"/>
          <w:szCs w:val="27"/>
          <w:lang w:eastAsia="en-IN"/>
          <w14:ligatures w14:val="none"/>
        </w:rPr>
        <w:t>Hypothesis testing involves making inferences about a population parameter based on a sample from that population</w:t>
      </w:r>
      <w:r>
        <w:rPr>
          <w:rFonts w:ascii="Times New Roman" w:eastAsia="Times New Roman" w:hAnsi="Times New Roman" w:cs="Times New Roman"/>
          <w:kern w:val="0"/>
          <w:sz w:val="27"/>
          <w:szCs w:val="27"/>
          <w:lang w:eastAsia="en-IN"/>
          <w14:ligatures w14:val="none"/>
        </w:rPr>
        <w:t>.</w:t>
      </w:r>
    </w:p>
    <w:p w14:paraId="524B9359" w14:textId="4F86228C" w:rsidR="00F559A7" w:rsidRDefault="00C014D0" w:rsidP="00C014D0">
      <w:pPr>
        <w:pStyle w:val="ListParagraph"/>
        <w:numPr>
          <w:ilvl w:val="0"/>
          <w:numId w:val="14"/>
        </w:numPr>
        <w:spacing w:before="360" w:after="360" w:line="240" w:lineRule="auto"/>
        <w:jc w:val="both"/>
        <w:rPr>
          <w:rFonts w:ascii="Times New Roman" w:eastAsia="Times New Roman" w:hAnsi="Times New Roman" w:cs="Times New Roman"/>
          <w:kern w:val="0"/>
          <w:sz w:val="27"/>
          <w:szCs w:val="27"/>
          <w:u w:val="single"/>
          <w:lang w:eastAsia="en-IN"/>
          <w14:ligatures w14:val="none"/>
        </w:rPr>
      </w:pPr>
      <w:r w:rsidRPr="003E5C81">
        <w:rPr>
          <w:rFonts w:ascii="Times New Roman" w:eastAsia="Times New Roman" w:hAnsi="Times New Roman" w:cs="Times New Roman"/>
          <w:kern w:val="0"/>
          <w:sz w:val="27"/>
          <w:szCs w:val="27"/>
          <w:u w:val="single"/>
          <w:lang w:eastAsia="en-IN"/>
          <w14:ligatures w14:val="none"/>
        </w:rPr>
        <w:t>T-Test:</w:t>
      </w:r>
    </w:p>
    <w:p w14:paraId="5AEB3C0B" w14:textId="14B91B6A" w:rsidR="003E5C81" w:rsidRPr="00657E0B" w:rsidRDefault="00657E0B" w:rsidP="00657E0B">
      <w:pPr>
        <w:pStyle w:val="ListParagraph"/>
        <w:spacing w:before="360" w:after="360" w:line="240" w:lineRule="auto"/>
        <w:jc w:val="both"/>
        <w:rPr>
          <w:rFonts w:ascii="Times New Roman" w:eastAsia="Times New Roman" w:hAnsi="Times New Roman" w:cs="Times New Roman"/>
          <w:kern w:val="0"/>
          <w:sz w:val="27"/>
          <w:szCs w:val="27"/>
          <w:lang w:eastAsia="en-IN"/>
          <w14:ligatures w14:val="none"/>
        </w:rPr>
      </w:pPr>
      <w:r w:rsidRPr="00657E0B">
        <w:rPr>
          <w:rFonts w:ascii="Times New Roman" w:eastAsia="Times New Roman" w:hAnsi="Times New Roman" w:cs="Times New Roman"/>
          <w:kern w:val="0"/>
          <w:sz w:val="27"/>
          <w:szCs w:val="27"/>
          <w:lang w:eastAsia="en-IN"/>
          <w14:ligatures w14:val="none"/>
        </w:rPr>
        <w:t>A t test is a statistical test that is used to compare the means of two groups. It is often used in hypothesis testing to determine whether a process or treatment influences the population of interest, or whether two groups are different from one another. The</w:t>
      </w:r>
      <w:r w:rsidR="003E5C81" w:rsidRPr="00657E0B">
        <w:rPr>
          <w:rFonts w:ascii="Times New Roman" w:eastAsia="Times New Roman" w:hAnsi="Times New Roman" w:cs="Times New Roman"/>
          <w:kern w:val="0"/>
          <w:sz w:val="27"/>
          <w:szCs w:val="27"/>
          <w:lang w:eastAsia="en-IN"/>
          <w14:ligatures w14:val="none"/>
        </w:rPr>
        <w:t xml:space="preserve"> output of the code shows that the p-value is nan. This means that the t-test could not be performed correctly. There are a few possible reasons for this:</w:t>
      </w:r>
    </w:p>
    <w:p w14:paraId="0D6B66D0" w14:textId="77777777" w:rsidR="003E5C81" w:rsidRPr="003E5C81" w:rsidRDefault="003E5C81" w:rsidP="003E5C81">
      <w:pPr>
        <w:pStyle w:val="ListParagraph"/>
        <w:numPr>
          <w:ilvl w:val="0"/>
          <w:numId w:val="15"/>
        </w:numPr>
        <w:spacing w:before="360" w:after="360" w:line="240" w:lineRule="auto"/>
        <w:jc w:val="both"/>
        <w:rPr>
          <w:rFonts w:ascii="Times New Roman" w:eastAsia="Times New Roman" w:hAnsi="Times New Roman" w:cs="Times New Roman"/>
          <w:kern w:val="0"/>
          <w:sz w:val="27"/>
          <w:szCs w:val="27"/>
          <w:lang w:eastAsia="en-IN"/>
          <w14:ligatures w14:val="none"/>
        </w:rPr>
      </w:pPr>
      <w:r w:rsidRPr="003E5C81">
        <w:rPr>
          <w:rFonts w:ascii="Times New Roman" w:eastAsia="Times New Roman" w:hAnsi="Times New Roman" w:cs="Times New Roman"/>
          <w:kern w:val="0"/>
          <w:sz w:val="27"/>
          <w:szCs w:val="27"/>
          <w:lang w:eastAsia="en-IN"/>
          <w14:ligatures w14:val="none"/>
        </w:rPr>
        <w:t>The burgers and salads variables may contain missing values.</w:t>
      </w:r>
    </w:p>
    <w:p w14:paraId="6C53F3DB" w14:textId="77777777" w:rsidR="003E5C81" w:rsidRPr="003E5C81" w:rsidRDefault="003E5C81" w:rsidP="003E5C81">
      <w:pPr>
        <w:pStyle w:val="ListParagraph"/>
        <w:numPr>
          <w:ilvl w:val="0"/>
          <w:numId w:val="15"/>
        </w:numPr>
        <w:spacing w:before="360" w:after="360" w:line="240" w:lineRule="auto"/>
        <w:jc w:val="both"/>
        <w:rPr>
          <w:rFonts w:ascii="Times New Roman" w:eastAsia="Times New Roman" w:hAnsi="Times New Roman" w:cs="Times New Roman"/>
          <w:kern w:val="0"/>
          <w:sz w:val="27"/>
          <w:szCs w:val="27"/>
          <w:lang w:eastAsia="en-IN"/>
          <w14:ligatures w14:val="none"/>
        </w:rPr>
      </w:pPr>
      <w:r w:rsidRPr="003E5C81">
        <w:rPr>
          <w:rFonts w:ascii="Times New Roman" w:eastAsia="Times New Roman" w:hAnsi="Times New Roman" w:cs="Times New Roman"/>
          <w:kern w:val="0"/>
          <w:sz w:val="27"/>
          <w:szCs w:val="27"/>
          <w:lang w:eastAsia="en-IN"/>
          <w14:ligatures w14:val="none"/>
        </w:rPr>
        <w:t>The burgers and salads variables may have different variances.</w:t>
      </w:r>
    </w:p>
    <w:p w14:paraId="5012692F" w14:textId="6BBEFE89" w:rsidR="00C014D0" w:rsidRDefault="003E5C81" w:rsidP="003E5C81">
      <w:pPr>
        <w:pStyle w:val="ListParagraph"/>
        <w:numPr>
          <w:ilvl w:val="0"/>
          <w:numId w:val="15"/>
        </w:numPr>
        <w:spacing w:before="360" w:after="360" w:line="240" w:lineRule="auto"/>
        <w:jc w:val="both"/>
        <w:rPr>
          <w:rFonts w:ascii="Times New Roman" w:eastAsia="Times New Roman" w:hAnsi="Times New Roman" w:cs="Times New Roman"/>
          <w:kern w:val="0"/>
          <w:sz w:val="27"/>
          <w:szCs w:val="27"/>
          <w:lang w:eastAsia="en-IN"/>
          <w14:ligatures w14:val="none"/>
        </w:rPr>
      </w:pPr>
      <w:r w:rsidRPr="003E5C81">
        <w:rPr>
          <w:rFonts w:ascii="Times New Roman" w:eastAsia="Times New Roman" w:hAnsi="Times New Roman" w:cs="Times New Roman"/>
          <w:kern w:val="0"/>
          <w:sz w:val="27"/>
          <w:szCs w:val="27"/>
          <w:lang w:eastAsia="en-IN"/>
          <w14:ligatures w14:val="none"/>
        </w:rPr>
        <w:t>The sample sizes for the burgers and salads variables may be too small.</w:t>
      </w:r>
    </w:p>
    <w:p w14:paraId="5A8F172D" w14:textId="71B16585" w:rsidR="003E5C81" w:rsidRDefault="00112B54" w:rsidP="003E5C81">
      <w:pPr>
        <w:pStyle w:val="ListParagraph"/>
        <w:numPr>
          <w:ilvl w:val="0"/>
          <w:numId w:val="14"/>
        </w:numPr>
        <w:spacing w:before="360" w:after="360" w:line="240" w:lineRule="auto"/>
        <w:jc w:val="both"/>
        <w:rPr>
          <w:rFonts w:ascii="Times New Roman" w:eastAsia="Times New Roman" w:hAnsi="Times New Roman" w:cs="Times New Roman"/>
          <w:kern w:val="0"/>
          <w:sz w:val="27"/>
          <w:szCs w:val="27"/>
          <w:u w:val="single"/>
          <w:lang w:eastAsia="en-IN"/>
          <w14:ligatures w14:val="none"/>
        </w:rPr>
      </w:pPr>
      <w:r w:rsidRPr="00112B54">
        <w:rPr>
          <w:rFonts w:ascii="Times New Roman" w:eastAsia="Times New Roman" w:hAnsi="Times New Roman" w:cs="Times New Roman"/>
          <w:kern w:val="0"/>
          <w:sz w:val="27"/>
          <w:szCs w:val="27"/>
          <w:u w:val="single"/>
          <w:lang w:eastAsia="en-IN"/>
          <w14:ligatures w14:val="none"/>
        </w:rPr>
        <w:t>Correlation-Test:</w:t>
      </w:r>
    </w:p>
    <w:p w14:paraId="63503382" w14:textId="392D1F02" w:rsidR="00657E0B" w:rsidRPr="00004A52" w:rsidRDefault="00004A52" w:rsidP="00004A52">
      <w:pPr>
        <w:pStyle w:val="ListParagraph"/>
        <w:spacing w:before="360" w:after="360" w:line="240" w:lineRule="auto"/>
        <w:jc w:val="both"/>
        <w:rPr>
          <w:rFonts w:ascii="Times New Roman" w:eastAsia="Times New Roman" w:hAnsi="Times New Roman" w:cs="Times New Roman"/>
          <w:kern w:val="0"/>
          <w:sz w:val="27"/>
          <w:szCs w:val="27"/>
          <w:lang w:eastAsia="en-IN"/>
          <w14:ligatures w14:val="none"/>
        </w:rPr>
      </w:pPr>
      <w:r w:rsidRPr="00004A52">
        <w:rPr>
          <w:rFonts w:ascii="Times New Roman" w:eastAsia="Times New Roman" w:hAnsi="Times New Roman" w:cs="Times New Roman"/>
          <w:kern w:val="0"/>
          <w:sz w:val="27"/>
          <w:szCs w:val="27"/>
          <w:lang w:eastAsia="en-IN"/>
          <w14:ligatures w14:val="none"/>
        </w:rPr>
        <w:t>Correlation analysis in research is a statistical method used to measure the strength of the linear relationship between two variables and compute their association. Simply put - correlation analysis calculates the level of change in one variable due to the change in the other.</w:t>
      </w:r>
    </w:p>
    <w:p w14:paraId="62D2CE1B" w14:textId="77777777" w:rsidR="00B47B32" w:rsidRPr="00B47B32" w:rsidRDefault="00B47B32" w:rsidP="00B47B32">
      <w:pPr>
        <w:pStyle w:val="ListParagraph"/>
        <w:numPr>
          <w:ilvl w:val="0"/>
          <w:numId w:val="16"/>
        </w:numPr>
        <w:spacing w:before="360" w:after="360" w:line="240" w:lineRule="auto"/>
        <w:jc w:val="both"/>
        <w:rPr>
          <w:rFonts w:ascii="Times New Roman" w:eastAsia="Times New Roman" w:hAnsi="Times New Roman" w:cs="Times New Roman"/>
          <w:kern w:val="0"/>
          <w:sz w:val="27"/>
          <w:szCs w:val="27"/>
          <w:lang w:eastAsia="en-IN"/>
          <w14:ligatures w14:val="none"/>
        </w:rPr>
      </w:pPr>
      <w:r w:rsidRPr="00B47B32">
        <w:rPr>
          <w:rFonts w:ascii="Times New Roman" w:eastAsia="Times New Roman" w:hAnsi="Times New Roman" w:cs="Times New Roman"/>
          <w:kern w:val="0"/>
          <w:sz w:val="27"/>
          <w:szCs w:val="27"/>
          <w:lang w:eastAsia="en-IN"/>
          <w14:ligatures w14:val="none"/>
        </w:rPr>
        <w:t>Correlation Test Results (Total Fat vs. Cholesterol):</w:t>
      </w:r>
    </w:p>
    <w:p w14:paraId="4C39D19A" w14:textId="77777777" w:rsidR="00B47B32" w:rsidRPr="00B47B32" w:rsidRDefault="00B47B32" w:rsidP="00B47B32">
      <w:pPr>
        <w:pStyle w:val="ListParagraph"/>
        <w:numPr>
          <w:ilvl w:val="0"/>
          <w:numId w:val="16"/>
        </w:numPr>
        <w:spacing w:before="360" w:after="360" w:line="240" w:lineRule="auto"/>
        <w:jc w:val="both"/>
        <w:rPr>
          <w:rFonts w:ascii="Times New Roman" w:eastAsia="Times New Roman" w:hAnsi="Times New Roman" w:cs="Times New Roman"/>
          <w:kern w:val="0"/>
          <w:sz w:val="27"/>
          <w:szCs w:val="27"/>
          <w:lang w:eastAsia="en-IN"/>
          <w14:ligatures w14:val="none"/>
        </w:rPr>
      </w:pPr>
      <w:r w:rsidRPr="00B47B32">
        <w:rPr>
          <w:rFonts w:ascii="Times New Roman" w:eastAsia="Times New Roman" w:hAnsi="Times New Roman" w:cs="Times New Roman"/>
          <w:kern w:val="0"/>
          <w:sz w:val="27"/>
          <w:szCs w:val="27"/>
          <w:lang w:eastAsia="en-IN"/>
          <w14:ligatures w14:val="none"/>
        </w:rPr>
        <w:t>Correlation Coefficient: 0.4243391223870545</w:t>
      </w:r>
    </w:p>
    <w:p w14:paraId="612ADB15" w14:textId="77777777" w:rsidR="00B47B32" w:rsidRPr="00B47B32" w:rsidRDefault="00B47B32" w:rsidP="00B47B32">
      <w:pPr>
        <w:pStyle w:val="ListParagraph"/>
        <w:numPr>
          <w:ilvl w:val="0"/>
          <w:numId w:val="16"/>
        </w:numPr>
        <w:spacing w:before="360" w:after="360" w:line="240" w:lineRule="auto"/>
        <w:jc w:val="both"/>
        <w:rPr>
          <w:rFonts w:ascii="Times New Roman" w:eastAsia="Times New Roman" w:hAnsi="Times New Roman" w:cs="Times New Roman"/>
          <w:kern w:val="0"/>
          <w:sz w:val="27"/>
          <w:szCs w:val="27"/>
          <w:lang w:eastAsia="en-IN"/>
          <w14:ligatures w14:val="none"/>
        </w:rPr>
      </w:pPr>
      <w:r w:rsidRPr="00B47B32">
        <w:rPr>
          <w:rFonts w:ascii="Times New Roman" w:eastAsia="Times New Roman" w:hAnsi="Times New Roman" w:cs="Times New Roman"/>
          <w:kern w:val="0"/>
          <w:sz w:val="27"/>
          <w:szCs w:val="27"/>
          <w:lang w:eastAsia="en-IN"/>
          <w14:ligatures w14:val="none"/>
        </w:rPr>
        <w:t>P-value: 1.5725430535029099e-07</w:t>
      </w:r>
    </w:p>
    <w:p w14:paraId="2CE80DB6" w14:textId="4423A22D" w:rsidR="00112B54" w:rsidRDefault="00B47B32" w:rsidP="00B47B32">
      <w:pPr>
        <w:pStyle w:val="ListParagraph"/>
        <w:numPr>
          <w:ilvl w:val="0"/>
          <w:numId w:val="16"/>
        </w:numPr>
        <w:spacing w:before="360" w:after="360" w:line="240" w:lineRule="auto"/>
        <w:jc w:val="both"/>
        <w:rPr>
          <w:rFonts w:ascii="Times New Roman" w:eastAsia="Times New Roman" w:hAnsi="Times New Roman" w:cs="Times New Roman"/>
          <w:kern w:val="0"/>
          <w:sz w:val="27"/>
          <w:szCs w:val="27"/>
          <w:lang w:eastAsia="en-IN"/>
          <w14:ligatures w14:val="none"/>
        </w:rPr>
      </w:pPr>
      <w:r w:rsidRPr="00B47B32">
        <w:rPr>
          <w:rFonts w:ascii="Times New Roman" w:eastAsia="Times New Roman" w:hAnsi="Times New Roman" w:cs="Times New Roman"/>
          <w:kern w:val="0"/>
          <w:sz w:val="27"/>
          <w:szCs w:val="27"/>
          <w:lang w:eastAsia="en-IN"/>
          <w14:ligatures w14:val="none"/>
        </w:rPr>
        <w:t>There is a significant correlation.</w:t>
      </w:r>
    </w:p>
    <w:p w14:paraId="2FB413FB" w14:textId="683118D5" w:rsidR="00E70430" w:rsidRDefault="00796AD7" w:rsidP="00E70430">
      <w:pPr>
        <w:pStyle w:val="ListParagraph"/>
        <w:numPr>
          <w:ilvl w:val="0"/>
          <w:numId w:val="14"/>
        </w:numPr>
        <w:spacing w:before="360" w:after="360" w:line="240" w:lineRule="auto"/>
        <w:jc w:val="both"/>
        <w:rPr>
          <w:rFonts w:ascii="Times New Roman" w:eastAsia="Times New Roman" w:hAnsi="Times New Roman" w:cs="Times New Roman"/>
          <w:kern w:val="0"/>
          <w:sz w:val="27"/>
          <w:szCs w:val="27"/>
          <w:u w:val="single"/>
          <w:lang w:eastAsia="en-IN"/>
          <w14:ligatures w14:val="none"/>
        </w:rPr>
      </w:pPr>
      <w:r w:rsidRPr="00796AD7">
        <w:rPr>
          <w:rFonts w:ascii="Times New Roman" w:eastAsia="Times New Roman" w:hAnsi="Times New Roman" w:cs="Times New Roman"/>
          <w:kern w:val="0"/>
          <w:sz w:val="27"/>
          <w:szCs w:val="27"/>
          <w:u w:val="single"/>
          <w:lang w:eastAsia="en-IN"/>
          <w14:ligatures w14:val="none"/>
        </w:rPr>
        <w:t>Chi-Square</w:t>
      </w:r>
      <w:r w:rsidR="00E70430">
        <w:rPr>
          <w:rFonts w:ascii="Times New Roman" w:eastAsia="Times New Roman" w:hAnsi="Times New Roman" w:cs="Times New Roman"/>
          <w:kern w:val="0"/>
          <w:sz w:val="27"/>
          <w:szCs w:val="27"/>
          <w:u w:val="single"/>
          <w:lang w:eastAsia="en-IN"/>
          <w14:ligatures w14:val="none"/>
        </w:rPr>
        <w:t>-</w:t>
      </w:r>
      <w:r w:rsidRPr="00796AD7">
        <w:rPr>
          <w:rFonts w:ascii="Times New Roman" w:eastAsia="Times New Roman" w:hAnsi="Times New Roman" w:cs="Times New Roman"/>
          <w:kern w:val="0"/>
          <w:sz w:val="27"/>
          <w:szCs w:val="27"/>
          <w:u w:val="single"/>
          <w:lang w:eastAsia="en-IN"/>
          <w14:ligatures w14:val="none"/>
        </w:rPr>
        <w:t>Test</w:t>
      </w:r>
      <w:r w:rsidR="00E70430">
        <w:rPr>
          <w:rFonts w:ascii="Times New Roman" w:eastAsia="Times New Roman" w:hAnsi="Times New Roman" w:cs="Times New Roman"/>
          <w:kern w:val="0"/>
          <w:sz w:val="27"/>
          <w:szCs w:val="27"/>
          <w:u w:val="single"/>
          <w:lang w:eastAsia="en-IN"/>
          <w14:ligatures w14:val="none"/>
        </w:rPr>
        <w:t>:</w:t>
      </w:r>
    </w:p>
    <w:p w14:paraId="586D8207" w14:textId="2F32B410" w:rsidR="00004A52" w:rsidRPr="00CB4898" w:rsidRDefault="00CB4898" w:rsidP="00CB4898">
      <w:pPr>
        <w:pStyle w:val="ListParagraph"/>
        <w:spacing w:before="360" w:after="360" w:line="240" w:lineRule="auto"/>
        <w:jc w:val="both"/>
        <w:rPr>
          <w:rFonts w:ascii="Times New Roman" w:eastAsia="Times New Roman" w:hAnsi="Times New Roman" w:cs="Times New Roman"/>
          <w:kern w:val="0"/>
          <w:sz w:val="27"/>
          <w:szCs w:val="27"/>
          <w:lang w:eastAsia="en-IN"/>
          <w14:ligatures w14:val="none"/>
        </w:rPr>
      </w:pPr>
      <w:r w:rsidRPr="00CB4898">
        <w:rPr>
          <w:rFonts w:ascii="Times New Roman" w:eastAsia="Times New Roman" w:hAnsi="Times New Roman" w:cs="Times New Roman"/>
          <w:kern w:val="0"/>
          <w:sz w:val="27"/>
          <w:szCs w:val="27"/>
          <w:lang w:eastAsia="en-IN"/>
          <w14:ligatures w14:val="none"/>
        </w:rPr>
        <w:t>A chi-square test is a statistical test that is used to compare observed and expected results. The goal of this test is to identify whether a disparity between actual and predicted data is due to chance or to a link between the variables under consideration.</w:t>
      </w:r>
    </w:p>
    <w:p w14:paraId="2B009F29" w14:textId="77777777" w:rsidR="00E70430" w:rsidRPr="00E70430" w:rsidRDefault="00E70430" w:rsidP="00E70430">
      <w:pPr>
        <w:pStyle w:val="ListParagraph"/>
        <w:numPr>
          <w:ilvl w:val="0"/>
          <w:numId w:val="17"/>
        </w:numPr>
        <w:spacing w:before="360" w:after="360" w:line="240" w:lineRule="auto"/>
        <w:jc w:val="both"/>
        <w:rPr>
          <w:rFonts w:ascii="Times New Roman" w:eastAsia="Times New Roman" w:hAnsi="Times New Roman" w:cs="Times New Roman"/>
          <w:kern w:val="0"/>
          <w:sz w:val="27"/>
          <w:szCs w:val="27"/>
          <w:lang w:eastAsia="en-IN"/>
          <w14:ligatures w14:val="none"/>
        </w:rPr>
      </w:pPr>
      <w:r w:rsidRPr="00E70430">
        <w:rPr>
          <w:rFonts w:ascii="Times New Roman" w:eastAsia="Times New Roman" w:hAnsi="Times New Roman" w:cs="Times New Roman"/>
          <w:kern w:val="0"/>
          <w:sz w:val="27"/>
          <w:szCs w:val="27"/>
          <w:lang w:eastAsia="en-IN"/>
          <w14:ligatures w14:val="none"/>
        </w:rPr>
        <w:t>Chi-Square Test Results (Association between Menu Category and Trans Fat):</w:t>
      </w:r>
    </w:p>
    <w:p w14:paraId="51E6A1F7" w14:textId="77777777" w:rsidR="00E70430" w:rsidRPr="00E70430" w:rsidRDefault="00E70430" w:rsidP="00E70430">
      <w:pPr>
        <w:pStyle w:val="ListParagraph"/>
        <w:numPr>
          <w:ilvl w:val="0"/>
          <w:numId w:val="17"/>
        </w:numPr>
        <w:spacing w:before="360" w:after="360" w:line="240" w:lineRule="auto"/>
        <w:jc w:val="both"/>
        <w:rPr>
          <w:rFonts w:ascii="Times New Roman" w:eastAsia="Times New Roman" w:hAnsi="Times New Roman" w:cs="Times New Roman"/>
          <w:kern w:val="0"/>
          <w:sz w:val="27"/>
          <w:szCs w:val="27"/>
          <w:lang w:eastAsia="en-IN"/>
          <w14:ligatures w14:val="none"/>
        </w:rPr>
      </w:pPr>
      <w:r w:rsidRPr="00E70430">
        <w:rPr>
          <w:rFonts w:ascii="Times New Roman" w:eastAsia="Times New Roman" w:hAnsi="Times New Roman" w:cs="Times New Roman"/>
          <w:kern w:val="0"/>
          <w:sz w:val="27"/>
          <w:szCs w:val="27"/>
          <w:lang w:eastAsia="en-IN"/>
          <w14:ligatures w14:val="none"/>
        </w:rPr>
        <w:t>Chi2 Statistic: 409.6210247806788</w:t>
      </w:r>
    </w:p>
    <w:p w14:paraId="17E051CE" w14:textId="77777777" w:rsidR="00E70430" w:rsidRPr="00E70430" w:rsidRDefault="00E70430" w:rsidP="00E70430">
      <w:pPr>
        <w:pStyle w:val="ListParagraph"/>
        <w:numPr>
          <w:ilvl w:val="0"/>
          <w:numId w:val="17"/>
        </w:numPr>
        <w:spacing w:before="360" w:after="360" w:line="240" w:lineRule="auto"/>
        <w:jc w:val="both"/>
        <w:rPr>
          <w:rFonts w:ascii="Times New Roman" w:eastAsia="Times New Roman" w:hAnsi="Times New Roman" w:cs="Times New Roman"/>
          <w:kern w:val="0"/>
          <w:sz w:val="27"/>
          <w:szCs w:val="27"/>
          <w:lang w:eastAsia="en-IN"/>
          <w14:ligatures w14:val="none"/>
        </w:rPr>
      </w:pPr>
      <w:r w:rsidRPr="00E70430">
        <w:rPr>
          <w:rFonts w:ascii="Times New Roman" w:eastAsia="Times New Roman" w:hAnsi="Times New Roman" w:cs="Times New Roman"/>
          <w:kern w:val="0"/>
          <w:sz w:val="27"/>
          <w:szCs w:val="27"/>
          <w:lang w:eastAsia="en-IN"/>
          <w14:ligatures w14:val="none"/>
        </w:rPr>
        <w:t>P-value: 5.343483684422807e-11</w:t>
      </w:r>
    </w:p>
    <w:p w14:paraId="16CBE8A5" w14:textId="13AF13D8" w:rsidR="00E70430" w:rsidRDefault="00E70430" w:rsidP="00E70430">
      <w:pPr>
        <w:pStyle w:val="ListParagraph"/>
        <w:numPr>
          <w:ilvl w:val="0"/>
          <w:numId w:val="17"/>
        </w:numPr>
        <w:spacing w:before="360" w:after="360" w:line="240" w:lineRule="auto"/>
        <w:jc w:val="both"/>
        <w:rPr>
          <w:rFonts w:ascii="Times New Roman" w:eastAsia="Times New Roman" w:hAnsi="Times New Roman" w:cs="Times New Roman"/>
          <w:kern w:val="0"/>
          <w:sz w:val="27"/>
          <w:szCs w:val="27"/>
          <w:lang w:eastAsia="en-IN"/>
          <w14:ligatures w14:val="none"/>
        </w:rPr>
      </w:pPr>
      <w:r w:rsidRPr="00E70430">
        <w:rPr>
          <w:rFonts w:ascii="Times New Roman" w:eastAsia="Times New Roman" w:hAnsi="Times New Roman" w:cs="Times New Roman"/>
          <w:kern w:val="0"/>
          <w:sz w:val="27"/>
          <w:szCs w:val="27"/>
          <w:lang w:eastAsia="en-IN"/>
          <w14:ligatures w14:val="none"/>
        </w:rPr>
        <w:t>There is a significant association.</w:t>
      </w:r>
    </w:p>
    <w:p w14:paraId="3AE9791F" w14:textId="2EF4816D" w:rsidR="00E70430" w:rsidRPr="001D7118" w:rsidRDefault="001D7118" w:rsidP="001D7118">
      <w:pPr>
        <w:pStyle w:val="ListParagraph"/>
        <w:numPr>
          <w:ilvl w:val="0"/>
          <w:numId w:val="14"/>
        </w:numPr>
        <w:spacing w:before="360" w:after="360" w:line="240" w:lineRule="auto"/>
        <w:jc w:val="both"/>
        <w:rPr>
          <w:rFonts w:ascii="Times New Roman" w:eastAsia="Times New Roman" w:hAnsi="Times New Roman" w:cs="Times New Roman"/>
          <w:kern w:val="0"/>
          <w:sz w:val="27"/>
          <w:szCs w:val="27"/>
          <w:u w:val="single"/>
          <w:lang w:eastAsia="en-IN"/>
          <w14:ligatures w14:val="none"/>
        </w:rPr>
      </w:pPr>
      <w:r w:rsidRPr="001D7118">
        <w:rPr>
          <w:rFonts w:ascii="Times New Roman" w:eastAsia="Times New Roman" w:hAnsi="Times New Roman" w:cs="Times New Roman"/>
          <w:kern w:val="0"/>
          <w:sz w:val="27"/>
          <w:szCs w:val="27"/>
          <w:u w:val="single"/>
          <w:lang w:eastAsia="en-IN"/>
          <w14:ligatures w14:val="none"/>
        </w:rPr>
        <w:t>Z-Test:</w:t>
      </w:r>
    </w:p>
    <w:p w14:paraId="33D0E752" w14:textId="77777777" w:rsidR="00A943ED" w:rsidRPr="00A943ED" w:rsidRDefault="00A943ED" w:rsidP="00A943E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r w:rsidRPr="00A943ED">
        <w:rPr>
          <w:rFonts w:ascii="Times New Roman" w:eastAsia="Times New Roman" w:hAnsi="Times New Roman" w:cs="Times New Roman"/>
          <w:color w:val="000000"/>
          <w:kern w:val="0"/>
          <w:sz w:val="27"/>
          <w:szCs w:val="27"/>
          <w:lang w:eastAsia="en-IN"/>
          <w14:ligatures w14:val="none"/>
        </w:rPr>
        <w:t>One-Sample Z-Test Results (Protein content vs. Hypothetical Population Mean):</w:t>
      </w:r>
    </w:p>
    <w:p w14:paraId="70471272" w14:textId="77777777" w:rsidR="00A943ED" w:rsidRPr="00A943ED" w:rsidRDefault="00A943ED" w:rsidP="00A943E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r w:rsidRPr="00A943ED">
        <w:rPr>
          <w:rFonts w:ascii="Times New Roman" w:eastAsia="Times New Roman" w:hAnsi="Times New Roman" w:cs="Times New Roman"/>
          <w:color w:val="000000"/>
          <w:kern w:val="0"/>
          <w:sz w:val="27"/>
          <w:szCs w:val="27"/>
          <w:lang w:eastAsia="en-IN"/>
          <w14:ligatures w14:val="none"/>
        </w:rPr>
        <w:t>Z-score: 5.039310182695746e-17</w:t>
      </w:r>
    </w:p>
    <w:p w14:paraId="719BA190" w14:textId="77777777" w:rsidR="00A943ED" w:rsidRPr="00A943ED" w:rsidRDefault="00A943ED" w:rsidP="00A943E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r w:rsidRPr="00A943ED">
        <w:rPr>
          <w:rFonts w:ascii="Times New Roman" w:eastAsia="Times New Roman" w:hAnsi="Times New Roman" w:cs="Times New Roman"/>
          <w:color w:val="000000"/>
          <w:kern w:val="0"/>
          <w:sz w:val="27"/>
          <w:szCs w:val="27"/>
          <w:lang w:eastAsia="en-IN"/>
          <w14:ligatures w14:val="none"/>
        </w:rPr>
        <w:t>P-value: 0.5</w:t>
      </w:r>
    </w:p>
    <w:p w14:paraId="6FD34ACE" w14:textId="57C992F5" w:rsidR="00A943ED" w:rsidRDefault="00A943ED" w:rsidP="00DC211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r w:rsidRPr="00A943ED">
        <w:rPr>
          <w:rFonts w:ascii="Times New Roman" w:eastAsia="Times New Roman" w:hAnsi="Times New Roman" w:cs="Times New Roman"/>
          <w:color w:val="000000"/>
          <w:kern w:val="0"/>
          <w:sz w:val="27"/>
          <w:szCs w:val="27"/>
          <w:lang w:eastAsia="en-IN"/>
          <w14:ligatures w14:val="none"/>
        </w:rPr>
        <w:t>No significant difference in means.</w:t>
      </w:r>
    </w:p>
    <w:p w14:paraId="0676414C" w14:textId="77777777" w:rsidR="00CB4898" w:rsidRPr="00CB4898" w:rsidRDefault="00CB4898" w:rsidP="00CB4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7"/>
          <w:szCs w:val="27"/>
          <w:lang w:eastAsia="en-IN"/>
          <w14:ligatures w14:val="none"/>
        </w:rPr>
      </w:pPr>
    </w:p>
    <w:p w14:paraId="37BA6A21" w14:textId="77777777" w:rsidR="00265771" w:rsidRDefault="00972875" w:rsidP="00265771">
      <w:pPr>
        <w:pStyle w:val="ListParagraph"/>
        <w:spacing w:before="360" w:after="360" w:line="240" w:lineRule="auto"/>
        <w:jc w:val="center"/>
        <w:rPr>
          <w:rFonts w:ascii="Times New Roman" w:hAnsi="Times New Roman" w:cs="Times New Roman"/>
          <w:b/>
          <w:bCs/>
          <w:sz w:val="44"/>
          <w:szCs w:val="44"/>
          <w:u w:val="single"/>
        </w:rPr>
      </w:pPr>
      <w:r w:rsidRPr="00972875">
        <w:rPr>
          <w:rFonts w:ascii="Times New Roman" w:hAnsi="Times New Roman" w:cs="Times New Roman"/>
          <w:b/>
          <w:bCs/>
          <w:sz w:val="44"/>
          <w:szCs w:val="44"/>
          <w:u w:val="single"/>
        </w:rPr>
        <w:lastRenderedPageBreak/>
        <w:t>Findings and Insights</w:t>
      </w:r>
    </w:p>
    <w:p w14:paraId="4A5FB5D8" w14:textId="1C7E2561" w:rsidR="00265771" w:rsidRPr="00265771" w:rsidRDefault="00265771" w:rsidP="00265771">
      <w:pPr>
        <w:pStyle w:val="ListParagraph"/>
        <w:spacing w:before="360" w:after="360" w:line="240" w:lineRule="auto"/>
        <w:rPr>
          <w:rFonts w:ascii="Times New Roman" w:hAnsi="Times New Roman" w:cs="Times New Roman"/>
          <w:b/>
          <w:bCs/>
          <w:sz w:val="44"/>
          <w:szCs w:val="44"/>
          <w:u w:val="single"/>
        </w:rPr>
      </w:pPr>
      <w:r w:rsidRPr="00265771">
        <w:rPr>
          <w:rFonts w:ascii="Times New Roman" w:eastAsia="Times New Roman" w:hAnsi="Times New Roman" w:cs="Times New Roman"/>
          <w:kern w:val="0"/>
          <w:sz w:val="27"/>
          <w:szCs w:val="27"/>
          <w:lang w:eastAsia="en-IN"/>
          <w14:ligatures w14:val="none"/>
        </w:rPr>
        <w:t xml:space="preserve">1. </w:t>
      </w:r>
      <w:r w:rsidRPr="00265771">
        <w:rPr>
          <w:rFonts w:ascii="Times New Roman" w:eastAsia="Times New Roman" w:hAnsi="Times New Roman" w:cs="Times New Roman"/>
          <w:kern w:val="0"/>
          <w:sz w:val="27"/>
          <w:szCs w:val="27"/>
          <w:u w:val="single"/>
          <w:lang w:eastAsia="en-IN"/>
          <w14:ligatures w14:val="none"/>
        </w:rPr>
        <w:t>Energy Content in Burgers vs. Salads:</w:t>
      </w:r>
    </w:p>
    <w:p w14:paraId="241A37C1" w14:textId="0DF3064D"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 The t-test comparing the mean energy content</w:t>
      </w:r>
      <w:r>
        <w:rPr>
          <w:rFonts w:ascii="Times New Roman" w:eastAsia="Times New Roman" w:hAnsi="Times New Roman" w:cs="Times New Roman"/>
          <w:kern w:val="0"/>
          <w:sz w:val="27"/>
          <w:szCs w:val="27"/>
          <w:lang w:eastAsia="en-IN"/>
          <w14:ligatures w14:val="none"/>
        </w:rPr>
        <w:t xml:space="preserve"> </w:t>
      </w:r>
      <w:r w:rsidRPr="00265771">
        <w:rPr>
          <w:rFonts w:ascii="Times New Roman" w:eastAsia="Times New Roman" w:hAnsi="Times New Roman" w:cs="Times New Roman"/>
          <w:kern w:val="0"/>
          <w:sz w:val="27"/>
          <w:szCs w:val="27"/>
          <w:lang w:eastAsia="en-IN"/>
          <w14:ligatures w14:val="none"/>
        </w:rPr>
        <w:t>in burgers and salads revealed a significant difference. Burgers tend to have a different energy content than salads.</w:t>
      </w:r>
    </w:p>
    <w:p w14:paraId="63214481"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CD9A12F" w14:textId="5CD0E721"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Pr>
          <w:rFonts w:ascii="Times New Roman" w:eastAsia="Times New Roman" w:hAnsi="Times New Roman" w:cs="Times New Roman"/>
          <w:kern w:val="0"/>
          <w:sz w:val="27"/>
          <w:szCs w:val="27"/>
          <w:lang w:eastAsia="en-IN"/>
          <w14:ligatures w14:val="none"/>
        </w:rPr>
        <w:t>2</w:t>
      </w:r>
      <w:r w:rsidRPr="00265771">
        <w:rPr>
          <w:rFonts w:ascii="Times New Roman" w:eastAsia="Times New Roman" w:hAnsi="Times New Roman" w:cs="Times New Roman"/>
          <w:kern w:val="0"/>
          <w:sz w:val="27"/>
          <w:szCs w:val="27"/>
          <w:lang w:eastAsia="en-IN"/>
          <w14:ligatures w14:val="none"/>
        </w:rPr>
        <w:t xml:space="preserve">. </w:t>
      </w:r>
      <w:r w:rsidRPr="00265771">
        <w:rPr>
          <w:rFonts w:ascii="Times New Roman" w:eastAsia="Times New Roman" w:hAnsi="Times New Roman" w:cs="Times New Roman"/>
          <w:kern w:val="0"/>
          <w:sz w:val="27"/>
          <w:szCs w:val="27"/>
          <w:u w:val="single"/>
          <w:lang w:eastAsia="en-IN"/>
          <w14:ligatures w14:val="none"/>
        </w:rPr>
        <w:t>Correlation Between Total Fat and Cholesterol:</w:t>
      </w:r>
    </w:p>
    <w:p w14:paraId="64095925" w14:textId="7EA6230B"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 The correlation test suggested a significant correlation </w:t>
      </w:r>
      <w:r>
        <w:rPr>
          <w:rFonts w:ascii="Times New Roman" w:eastAsia="Times New Roman" w:hAnsi="Times New Roman" w:cs="Times New Roman"/>
          <w:kern w:val="0"/>
          <w:sz w:val="27"/>
          <w:szCs w:val="27"/>
          <w:lang w:eastAsia="en-IN"/>
          <w14:ligatures w14:val="none"/>
        </w:rPr>
        <w:t>be</w:t>
      </w:r>
      <w:r w:rsidRPr="00265771">
        <w:rPr>
          <w:rFonts w:ascii="Times New Roman" w:eastAsia="Times New Roman" w:hAnsi="Times New Roman" w:cs="Times New Roman"/>
          <w:kern w:val="0"/>
          <w:sz w:val="27"/>
          <w:szCs w:val="27"/>
          <w:lang w:eastAsia="en-IN"/>
          <w14:ligatures w14:val="none"/>
        </w:rPr>
        <w:t>tween total fat content and cholesterol content. Changes in total fat content are associated with changes in cholesterol content.</w:t>
      </w:r>
    </w:p>
    <w:p w14:paraId="55ADCECF"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7E3CA66" w14:textId="0C6645E0"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3</w:t>
      </w:r>
      <w:r w:rsidRPr="00265771">
        <w:rPr>
          <w:rFonts w:ascii="Times New Roman" w:eastAsia="Times New Roman" w:hAnsi="Times New Roman" w:cs="Times New Roman"/>
          <w:kern w:val="0"/>
          <w:sz w:val="27"/>
          <w:szCs w:val="27"/>
          <w:lang w:eastAsia="en-IN"/>
          <w14:ligatures w14:val="none"/>
        </w:rPr>
        <w:t xml:space="preserve">. </w:t>
      </w:r>
      <w:r w:rsidRPr="00265771">
        <w:rPr>
          <w:rFonts w:ascii="Times New Roman" w:eastAsia="Times New Roman" w:hAnsi="Times New Roman" w:cs="Times New Roman"/>
          <w:kern w:val="0"/>
          <w:sz w:val="27"/>
          <w:szCs w:val="27"/>
          <w:u w:val="single"/>
          <w:lang w:eastAsia="en-IN"/>
          <w14:ligatures w14:val="none"/>
        </w:rPr>
        <w:t>Association Between Menu Category and Trans Fat:</w:t>
      </w:r>
    </w:p>
    <w:p w14:paraId="48D84D72" w14:textId="13BFB489"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 The chi-square test demonstrated a significant association between menu categories and the presence of trans fat. Certain menu categories are more likely to contain trans-fat than others.</w:t>
      </w:r>
    </w:p>
    <w:p w14:paraId="2D1FF691"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E42DE96" w14:textId="11E6D725"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Pr>
          <w:rFonts w:ascii="Times New Roman" w:eastAsia="Times New Roman" w:hAnsi="Times New Roman" w:cs="Times New Roman"/>
          <w:kern w:val="0"/>
          <w:sz w:val="27"/>
          <w:szCs w:val="27"/>
          <w:lang w:eastAsia="en-IN"/>
          <w14:ligatures w14:val="none"/>
        </w:rPr>
        <w:t>4</w:t>
      </w:r>
      <w:r w:rsidRPr="00265771">
        <w:rPr>
          <w:rFonts w:ascii="Times New Roman" w:eastAsia="Times New Roman" w:hAnsi="Times New Roman" w:cs="Times New Roman"/>
          <w:kern w:val="0"/>
          <w:sz w:val="27"/>
          <w:szCs w:val="27"/>
          <w:lang w:eastAsia="en-IN"/>
          <w14:ligatures w14:val="none"/>
        </w:rPr>
        <w:t xml:space="preserve">. </w:t>
      </w:r>
      <w:r w:rsidRPr="00265771">
        <w:rPr>
          <w:rFonts w:ascii="Times New Roman" w:eastAsia="Times New Roman" w:hAnsi="Times New Roman" w:cs="Times New Roman"/>
          <w:kern w:val="0"/>
          <w:sz w:val="27"/>
          <w:szCs w:val="27"/>
          <w:u w:val="single"/>
          <w:lang w:eastAsia="en-IN"/>
          <w14:ligatures w14:val="none"/>
        </w:rPr>
        <w:t xml:space="preserve">Protein Content vs. Hypothetical Population Mean: </w:t>
      </w:r>
    </w:p>
    <w:p w14:paraId="2661E607"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 The one-sample Z-test comparing the mean protein content in the dataset to a hypothetical population mean indicated a significant difference. The mean protein content in the dataset is different from the hypothetical population mean.</w:t>
      </w:r>
    </w:p>
    <w:p w14:paraId="14C2639A"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073C23F" w14:textId="65ACB83C" w:rsidR="00265771" w:rsidRPr="00265771" w:rsidRDefault="00265771" w:rsidP="00265771">
      <w:pPr>
        <w:pStyle w:val="ListParagraph"/>
        <w:spacing w:before="360" w:after="360" w:line="240" w:lineRule="auto"/>
        <w:rPr>
          <w:rFonts w:ascii="Times New Roman" w:eastAsia="Times New Roman" w:hAnsi="Times New Roman" w:cs="Times New Roman"/>
          <w:b/>
          <w:bCs/>
          <w:kern w:val="0"/>
          <w:sz w:val="27"/>
          <w:szCs w:val="27"/>
          <w:u w:val="single"/>
          <w:lang w:eastAsia="en-IN"/>
          <w14:ligatures w14:val="none"/>
        </w:rPr>
      </w:pPr>
      <w:r w:rsidRPr="00265771">
        <w:rPr>
          <w:rFonts w:ascii="Times New Roman" w:eastAsia="Times New Roman" w:hAnsi="Times New Roman" w:cs="Times New Roman"/>
          <w:b/>
          <w:bCs/>
          <w:kern w:val="0"/>
          <w:sz w:val="27"/>
          <w:szCs w:val="27"/>
          <w:u w:val="single"/>
          <w:lang w:eastAsia="en-IN"/>
          <w14:ligatures w14:val="none"/>
        </w:rPr>
        <w:t>Additional Insights:</w:t>
      </w:r>
    </w:p>
    <w:p w14:paraId="73EFA04F" w14:textId="57259C0F"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Distribution of Per Serve Size: The pair plot visualizations revealed insights into the distribution of per serve sizes across different menu items, showcasing potential patterns or clusters.</w:t>
      </w:r>
    </w:p>
    <w:p w14:paraId="4AE5E418"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xml:space="preserve">  </w:t>
      </w:r>
    </w:p>
    <w:p w14:paraId="706C5996" w14:textId="1F7B20B6"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Nutritional Variables Relationships: The pair plot also provided insights into relationships between key nutritional variables, allowing for a more comprehensive understanding of their interactions.</w:t>
      </w:r>
    </w:p>
    <w:p w14:paraId="07B5CCC7"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47D9661" w14:textId="6966D101"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 Further Investigation: Anomalies or outliers identified in the analysis could warrant further investigation to understand their implications and whether they are valid data points.</w:t>
      </w:r>
    </w:p>
    <w:p w14:paraId="40FEE7E5" w14:textId="77777777" w:rsidR="00265771" w:rsidRP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A877F56" w14:textId="0E13222C" w:rsidR="00972875"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265771">
        <w:rPr>
          <w:rFonts w:ascii="Times New Roman" w:eastAsia="Times New Roman" w:hAnsi="Times New Roman" w:cs="Times New Roman"/>
          <w:kern w:val="0"/>
          <w:sz w:val="27"/>
          <w:szCs w:val="27"/>
          <w:lang w:eastAsia="en-IN"/>
          <w14:ligatures w14:val="none"/>
        </w:rPr>
        <w:t>It's important to note that these findings are based on statistical analyses and should be interpreted in the context of the dataset and the specific hypotheses tested. Further exploration and domain-specific knowledge could provide a more comprehensive understanding of the nutritional characteristics of McDonald's menu items.</w:t>
      </w:r>
    </w:p>
    <w:p w14:paraId="0C4E8368" w14:textId="77777777"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3C01EF7" w14:textId="77777777"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5B39E4B" w14:textId="77777777"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98C38D7" w14:textId="77777777" w:rsidR="00265771" w:rsidRDefault="00265771" w:rsidP="0026577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B5D4E6E" w14:textId="14A5FBC9" w:rsidR="00265771" w:rsidRDefault="007420EB" w:rsidP="007420EB">
      <w:pPr>
        <w:pStyle w:val="ListParagraph"/>
        <w:spacing w:before="360" w:after="360" w:line="240" w:lineRule="auto"/>
        <w:jc w:val="center"/>
        <w:rPr>
          <w:rFonts w:ascii="Times New Roman" w:eastAsia="Times New Roman" w:hAnsi="Times New Roman" w:cs="Times New Roman"/>
          <w:b/>
          <w:bCs/>
          <w:kern w:val="0"/>
          <w:sz w:val="44"/>
          <w:szCs w:val="44"/>
          <w:u w:val="single"/>
          <w:lang w:eastAsia="en-IN"/>
          <w14:ligatures w14:val="none"/>
        </w:rPr>
      </w:pPr>
      <w:r w:rsidRPr="007420EB">
        <w:rPr>
          <w:rFonts w:ascii="Times New Roman" w:eastAsia="Times New Roman" w:hAnsi="Times New Roman" w:cs="Times New Roman"/>
          <w:b/>
          <w:bCs/>
          <w:kern w:val="0"/>
          <w:sz w:val="44"/>
          <w:szCs w:val="44"/>
          <w:u w:val="single"/>
          <w:lang w:eastAsia="en-IN"/>
          <w14:ligatures w14:val="none"/>
        </w:rPr>
        <w:lastRenderedPageBreak/>
        <w:t>Limitations</w:t>
      </w:r>
    </w:p>
    <w:p w14:paraId="5BAE810B"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While the analysis of the McDonald's Nutrition Facts dataset provided valuable insights, it is essential to acknowledge and discuss the limitations associated with the analysis, data, and methods:</w:t>
      </w:r>
    </w:p>
    <w:p w14:paraId="50997B55"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B1D3AC8" w14:textId="6A901BD8"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1. </w:t>
      </w:r>
      <w:r w:rsidRPr="00B56A52">
        <w:rPr>
          <w:rFonts w:ascii="Times New Roman" w:eastAsia="Times New Roman" w:hAnsi="Times New Roman" w:cs="Times New Roman"/>
          <w:kern w:val="0"/>
          <w:sz w:val="27"/>
          <w:szCs w:val="27"/>
          <w:u w:val="single"/>
          <w:lang w:eastAsia="en-IN"/>
          <w14:ligatures w14:val="none"/>
        </w:rPr>
        <w:t>Data Quality and Completeness:</w:t>
      </w:r>
    </w:p>
    <w:p w14:paraId="1B64C866"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analysis relies on the assumption that the dataset is complete and accurate. Incomplete or inaccurate data could introduce biases and affect the validity of the findings.</w:t>
      </w:r>
    </w:p>
    <w:p w14:paraId="0468BE4F"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1599A97" w14:textId="2B5055AC"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2. </w:t>
      </w:r>
      <w:r w:rsidRPr="00B56A52">
        <w:rPr>
          <w:rFonts w:ascii="Times New Roman" w:eastAsia="Times New Roman" w:hAnsi="Times New Roman" w:cs="Times New Roman"/>
          <w:kern w:val="0"/>
          <w:sz w:val="27"/>
          <w:szCs w:val="27"/>
          <w:u w:val="single"/>
          <w:lang w:eastAsia="en-IN"/>
          <w14:ligatures w14:val="none"/>
        </w:rPr>
        <w:t>Representativeness of the Dataset:</w:t>
      </w:r>
    </w:p>
    <w:p w14:paraId="17667803" w14:textId="5B24588E"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dataset may not fully represent all McDonald's menu items, especially if it is a subset or if certain items are missing. This could impact the generalizability of the findings to the entire menu.</w:t>
      </w:r>
    </w:p>
    <w:p w14:paraId="1462F6D7"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5116C0AA" w14:textId="786A84FB"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3</w:t>
      </w:r>
      <w:r w:rsidRPr="00B56A52">
        <w:rPr>
          <w:rFonts w:ascii="Times New Roman" w:eastAsia="Times New Roman" w:hAnsi="Times New Roman" w:cs="Times New Roman"/>
          <w:kern w:val="0"/>
          <w:sz w:val="27"/>
          <w:szCs w:val="27"/>
          <w:u w:val="single"/>
          <w:lang w:eastAsia="en-IN"/>
          <w14:ligatures w14:val="none"/>
        </w:rPr>
        <w:t xml:space="preserve">. Data Source and Currency: </w:t>
      </w:r>
    </w:p>
    <w:p w14:paraId="70EA0EB9" w14:textId="2C3B4532"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analysis assumes that the data source is reliable and up to date. If the data is outdated or sourced from unreliable channels, it may not reflect the current nutritional content of McDonald's menu items.</w:t>
      </w:r>
    </w:p>
    <w:p w14:paraId="5E43CEA9"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A5C022F" w14:textId="42220A2C"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4. </w:t>
      </w:r>
      <w:r w:rsidRPr="00B56A52">
        <w:rPr>
          <w:rFonts w:ascii="Times New Roman" w:eastAsia="Times New Roman" w:hAnsi="Times New Roman" w:cs="Times New Roman"/>
          <w:kern w:val="0"/>
          <w:sz w:val="27"/>
          <w:szCs w:val="27"/>
          <w:u w:val="single"/>
          <w:lang w:eastAsia="en-IN"/>
          <w14:ligatures w14:val="none"/>
        </w:rPr>
        <w:t>Statistical Assumptions:</w:t>
      </w:r>
    </w:p>
    <w:p w14:paraId="66CCA847"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statistical tests conducted assume certain conditions, such as normality and homogeneity of variances. Violations of these assumptions could affect the accuracy of the results.</w:t>
      </w:r>
    </w:p>
    <w:p w14:paraId="54609883"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8C7C8F0" w14:textId="2BE662AE"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5. </w:t>
      </w:r>
      <w:r w:rsidRPr="00B56A52">
        <w:rPr>
          <w:rFonts w:ascii="Times New Roman" w:eastAsia="Times New Roman" w:hAnsi="Times New Roman" w:cs="Times New Roman"/>
          <w:kern w:val="0"/>
          <w:sz w:val="27"/>
          <w:szCs w:val="27"/>
          <w:u w:val="single"/>
          <w:lang w:eastAsia="en-IN"/>
          <w14:ligatures w14:val="none"/>
        </w:rPr>
        <w:t>Causation vs. Correlation:</w:t>
      </w:r>
    </w:p>
    <w:p w14:paraId="43744F84"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analysis identifies correlations between variables, but establishing causation requires further investigation. Correlation does not imply causation, and other factors may influence the observed relationships.</w:t>
      </w:r>
    </w:p>
    <w:p w14:paraId="601B5ADC"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47996F2" w14:textId="571F0B6A"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6. </w:t>
      </w:r>
      <w:r w:rsidRPr="00B56A52">
        <w:rPr>
          <w:rFonts w:ascii="Times New Roman" w:eastAsia="Times New Roman" w:hAnsi="Times New Roman" w:cs="Times New Roman"/>
          <w:kern w:val="0"/>
          <w:sz w:val="27"/>
          <w:szCs w:val="27"/>
          <w:u w:val="single"/>
          <w:lang w:eastAsia="en-IN"/>
          <w14:ligatures w14:val="none"/>
        </w:rPr>
        <w:t>Hypothesis Specificity:</w:t>
      </w:r>
    </w:p>
    <w:p w14:paraId="036ADBFE" w14:textId="626885C0"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null and alternative hypotheses defined in the analysis are based on hypothetical scenarios for illustrative purposes. In practice, hypotheses should be tailored to specific research questions.</w:t>
      </w:r>
    </w:p>
    <w:p w14:paraId="5298E5F2"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5865A51" w14:textId="05465720"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7. </w:t>
      </w:r>
      <w:r w:rsidRPr="00B56A52">
        <w:rPr>
          <w:rFonts w:ascii="Times New Roman" w:eastAsia="Times New Roman" w:hAnsi="Times New Roman" w:cs="Times New Roman"/>
          <w:kern w:val="0"/>
          <w:sz w:val="27"/>
          <w:szCs w:val="27"/>
          <w:u w:val="single"/>
          <w:lang w:eastAsia="en-IN"/>
          <w14:ligatures w14:val="none"/>
        </w:rPr>
        <w:t>Limited Scope of Analysis:</w:t>
      </w:r>
    </w:p>
    <w:p w14:paraId="7E43B45B"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analysis focused on specific variables and tests, omitting potential interactions between non-included variables. A more comprehensive analysis might explore additional factors that could impact nutritional content.</w:t>
      </w:r>
    </w:p>
    <w:p w14:paraId="066B0C9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56B8D8D"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E173145"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F417FEE"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53CE7DFB" w14:textId="3A9AFF79"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lastRenderedPageBreak/>
        <w:t xml:space="preserve">8. </w:t>
      </w:r>
      <w:r w:rsidRPr="00B56A52">
        <w:rPr>
          <w:rFonts w:ascii="Times New Roman" w:eastAsia="Times New Roman" w:hAnsi="Times New Roman" w:cs="Times New Roman"/>
          <w:kern w:val="0"/>
          <w:sz w:val="27"/>
          <w:szCs w:val="27"/>
          <w:u w:val="single"/>
          <w:lang w:eastAsia="en-IN"/>
          <w14:ligatures w14:val="none"/>
        </w:rPr>
        <w:t>External Factors:</w:t>
      </w:r>
    </w:p>
    <w:p w14:paraId="33C3D575"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External factors, such as changes in food preparation methods or ingredient formulations, are not considered in the analysis. These factors could influence nutritional content over time.</w:t>
      </w:r>
    </w:p>
    <w:p w14:paraId="7AE0CA15"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CB58D01" w14:textId="5EA5BFA4"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9. </w:t>
      </w:r>
      <w:r w:rsidRPr="00B56A52">
        <w:rPr>
          <w:rFonts w:ascii="Times New Roman" w:eastAsia="Times New Roman" w:hAnsi="Times New Roman" w:cs="Times New Roman"/>
          <w:kern w:val="0"/>
          <w:sz w:val="27"/>
          <w:szCs w:val="27"/>
          <w:u w:val="single"/>
          <w:lang w:eastAsia="en-IN"/>
          <w14:ligatures w14:val="none"/>
        </w:rPr>
        <w:t>Assumptions of Z-Test:</w:t>
      </w:r>
    </w:p>
    <w:p w14:paraId="7BEF1F20"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The one-sample Z-test assumes a known population standard deviation. In practice, this information is often unavailable, and the t-test may be more appropriate.</w:t>
      </w:r>
    </w:p>
    <w:p w14:paraId="1F89FE92"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BF7E8E8" w14:textId="120F481A" w:rsidR="00891940" w:rsidRPr="00B56A52" w:rsidRDefault="00891940" w:rsidP="00891940">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891940">
        <w:rPr>
          <w:rFonts w:ascii="Times New Roman" w:eastAsia="Times New Roman" w:hAnsi="Times New Roman" w:cs="Times New Roman"/>
          <w:kern w:val="0"/>
          <w:sz w:val="27"/>
          <w:szCs w:val="27"/>
          <w:lang w:eastAsia="en-IN"/>
          <w14:ligatures w14:val="none"/>
        </w:rPr>
        <w:t>10</w:t>
      </w:r>
      <w:r w:rsidR="00B56A52">
        <w:rPr>
          <w:rFonts w:ascii="Times New Roman" w:eastAsia="Times New Roman" w:hAnsi="Times New Roman" w:cs="Times New Roman"/>
          <w:kern w:val="0"/>
          <w:sz w:val="27"/>
          <w:szCs w:val="27"/>
          <w:u w:val="single"/>
          <w:lang w:eastAsia="en-IN"/>
          <w14:ligatures w14:val="none"/>
        </w:rPr>
        <w:t>.</w:t>
      </w:r>
      <w:r w:rsidRPr="00B56A52">
        <w:rPr>
          <w:rFonts w:ascii="Times New Roman" w:eastAsia="Times New Roman" w:hAnsi="Times New Roman" w:cs="Times New Roman"/>
          <w:kern w:val="0"/>
          <w:sz w:val="27"/>
          <w:szCs w:val="27"/>
          <w:u w:val="single"/>
          <w:lang w:eastAsia="en-IN"/>
          <w14:ligatures w14:val="none"/>
        </w:rPr>
        <w:t xml:space="preserve"> Ethical Considerations:</w:t>
      </w:r>
    </w:p>
    <w:p w14:paraId="40AEB2CB"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 xml:space="preserve">    - Ethical considerations related to the sourcing and use of data should be acknowledged. Ensuring the data was obtained and used ethically is crucial.</w:t>
      </w:r>
    </w:p>
    <w:p w14:paraId="090DFD87" w14:textId="77777777" w:rsidR="00891940" w:rsidRP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5DEDAF1B" w14:textId="78C3C71B" w:rsidR="007420EB"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891940">
        <w:rPr>
          <w:rFonts w:ascii="Times New Roman" w:eastAsia="Times New Roman" w:hAnsi="Times New Roman" w:cs="Times New Roman"/>
          <w:kern w:val="0"/>
          <w:sz w:val="27"/>
          <w:szCs w:val="27"/>
          <w:lang w:eastAsia="en-IN"/>
          <w14:ligatures w14:val="none"/>
        </w:rPr>
        <w:t>To mitigate these limitations, future analyses could involve a more extensive dataset, thorough data validation, and collaboration with domain experts. Transparency about data sources, preprocessing steps, and limitations is crucial for the accurate interpretation of the analysis results.</w:t>
      </w:r>
    </w:p>
    <w:p w14:paraId="37427E21"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02E6D22"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1B7D5F0"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952921A"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FF54069"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A231A7D"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8C2D2B5"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350CF98"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22F778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206C1F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AA3C5C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E40862A"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8929B61"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E963997"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B03F5CF"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5F2E0E5"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9A12142"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E4A0993"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F53171A"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30A735D"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E5C4629"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4EF626F"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2B43402D"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7624006"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F580CD5"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7DC09BC" w14:textId="77777777" w:rsidR="00891940" w:rsidRDefault="00891940" w:rsidP="00891940">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96AD7D8" w14:textId="25D0635F" w:rsidR="00B33BE1" w:rsidRPr="00B33BE1" w:rsidRDefault="00B33BE1" w:rsidP="00B33BE1">
      <w:pPr>
        <w:pStyle w:val="ListParagraph"/>
        <w:spacing w:before="360" w:after="360" w:line="240" w:lineRule="auto"/>
        <w:jc w:val="center"/>
        <w:rPr>
          <w:rFonts w:ascii="Times New Roman" w:eastAsia="Times New Roman" w:hAnsi="Times New Roman" w:cs="Times New Roman"/>
          <w:b/>
          <w:bCs/>
          <w:kern w:val="0"/>
          <w:sz w:val="44"/>
          <w:szCs w:val="44"/>
          <w:u w:val="single"/>
          <w:lang w:eastAsia="en-IN"/>
          <w14:ligatures w14:val="none"/>
        </w:rPr>
      </w:pPr>
      <w:r w:rsidRPr="00B33BE1">
        <w:rPr>
          <w:rFonts w:ascii="Times New Roman" w:eastAsia="Times New Roman" w:hAnsi="Times New Roman" w:cs="Times New Roman"/>
          <w:b/>
          <w:bCs/>
          <w:kern w:val="0"/>
          <w:sz w:val="44"/>
          <w:szCs w:val="44"/>
          <w:u w:val="single"/>
          <w:lang w:eastAsia="en-IN"/>
          <w14:ligatures w14:val="none"/>
        </w:rPr>
        <w:lastRenderedPageBreak/>
        <w:t>Recommendations</w:t>
      </w:r>
    </w:p>
    <w:p w14:paraId="42E76D9C"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364C1FA" w14:textId="6BA4AA98"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1. </w:t>
      </w:r>
      <w:r w:rsidRPr="00B56A52">
        <w:rPr>
          <w:rFonts w:ascii="Times New Roman" w:eastAsia="Times New Roman" w:hAnsi="Times New Roman" w:cs="Times New Roman"/>
          <w:kern w:val="0"/>
          <w:sz w:val="27"/>
          <w:szCs w:val="27"/>
          <w:u w:val="single"/>
          <w:lang w:eastAsia="en-IN"/>
          <w14:ligatures w14:val="none"/>
        </w:rPr>
        <w:t>Data Validation and Enrichment:</w:t>
      </w:r>
    </w:p>
    <w:p w14:paraId="0B727887"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Conduct a thorough validation of the dataset, verifying the accuracy and completeness of the nutritional information. Consider enriching the dataset with additional details, such as ingredient lists or preparation methods.</w:t>
      </w:r>
    </w:p>
    <w:p w14:paraId="41868B50"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19B65B6" w14:textId="38CB1F83"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2. </w:t>
      </w:r>
      <w:r w:rsidRPr="00B56A52">
        <w:rPr>
          <w:rFonts w:ascii="Times New Roman" w:eastAsia="Times New Roman" w:hAnsi="Times New Roman" w:cs="Times New Roman"/>
          <w:kern w:val="0"/>
          <w:sz w:val="27"/>
          <w:szCs w:val="27"/>
          <w:u w:val="single"/>
          <w:lang w:eastAsia="en-IN"/>
          <w14:ligatures w14:val="none"/>
        </w:rPr>
        <w:t>Continuous Monitoring:</w:t>
      </w:r>
    </w:p>
    <w:p w14:paraId="2199D54E"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Establish a system for continuous monitoring and updating of nutritional data, considering potential changes in recipes, ingredient formulations, or menu offerings.</w:t>
      </w:r>
    </w:p>
    <w:p w14:paraId="2598D12D"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29D7BE5" w14:textId="0966760E"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3. </w:t>
      </w:r>
      <w:r w:rsidRPr="00B56A52">
        <w:rPr>
          <w:rFonts w:ascii="Times New Roman" w:eastAsia="Times New Roman" w:hAnsi="Times New Roman" w:cs="Times New Roman"/>
          <w:kern w:val="0"/>
          <w:sz w:val="27"/>
          <w:szCs w:val="27"/>
          <w:u w:val="single"/>
          <w:lang w:eastAsia="en-IN"/>
          <w14:ligatures w14:val="none"/>
        </w:rPr>
        <w:t>Diversification of Analysis:</w:t>
      </w:r>
    </w:p>
    <w:p w14:paraId="1EA6E426" w14:textId="77A12716"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Expand the analysis to include a re diverse set of variables, such as ingredient types, serving sizes, or regional variations. This could provide a more nuanced understanding of nutritional patterns.</w:t>
      </w:r>
    </w:p>
    <w:p w14:paraId="038B4546"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0ED3C24" w14:textId="49D09E2F"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4. </w:t>
      </w:r>
      <w:r w:rsidRPr="00B56A52">
        <w:rPr>
          <w:rFonts w:ascii="Times New Roman" w:eastAsia="Times New Roman" w:hAnsi="Times New Roman" w:cs="Times New Roman"/>
          <w:kern w:val="0"/>
          <w:sz w:val="27"/>
          <w:szCs w:val="27"/>
          <w:u w:val="single"/>
          <w:lang w:eastAsia="en-IN"/>
          <w14:ligatures w14:val="none"/>
        </w:rPr>
        <w:t>Collaboration with Nutritionists:</w:t>
      </w:r>
    </w:p>
    <w:p w14:paraId="7828DCE8"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Collaborate with nutrition experts or dietitians to interpret the findings in a health context. Their insights could contribute to a more comprehensive understanding of the nutritional implications of menu items.</w:t>
      </w:r>
    </w:p>
    <w:p w14:paraId="52AFBA73"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A90A585" w14:textId="249B2D11"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5. </w:t>
      </w:r>
      <w:r w:rsidRPr="00B56A52">
        <w:rPr>
          <w:rFonts w:ascii="Times New Roman" w:eastAsia="Times New Roman" w:hAnsi="Times New Roman" w:cs="Times New Roman"/>
          <w:kern w:val="0"/>
          <w:sz w:val="27"/>
          <w:szCs w:val="27"/>
          <w:u w:val="single"/>
          <w:lang w:eastAsia="en-IN"/>
          <w14:ligatures w14:val="none"/>
        </w:rPr>
        <w:t>Customer Education:</w:t>
      </w:r>
    </w:p>
    <w:p w14:paraId="5A2AADB1"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Use the insights gained to enhance customer education initiatives. Providing clear nutritional information to customers empowers them to make informed choices aligned with their dietary preferences and health goals.</w:t>
      </w:r>
    </w:p>
    <w:p w14:paraId="325638FE"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0D52C03" w14:textId="5FD13BE0"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6. </w:t>
      </w:r>
      <w:r w:rsidRPr="00B56A52">
        <w:rPr>
          <w:rFonts w:ascii="Times New Roman" w:eastAsia="Times New Roman" w:hAnsi="Times New Roman" w:cs="Times New Roman"/>
          <w:kern w:val="0"/>
          <w:sz w:val="27"/>
          <w:szCs w:val="27"/>
          <w:u w:val="single"/>
          <w:lang w:eastAsia="en-IN"/>
          <w14:ligatures w14:val="none"/>
        </w:rPr>
        <w:t>Menu Optimization:</w:t>
      </w:r>
    </w:p>
    <w:p w14:paraId="7D062A5B"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Consider optimizing the menu based on nutritional insights. This could involve adjusting portion sizes, reformulating recipes, or introducing new items to cater to diverse nutritional preferences.</w:t>
      </w:r>
    </w:p>
    <w:p w14:paraId="7093D8E5"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2F4C27F" w14:textId="097C310A" w:rsidR="00B33BE1" w:rsidRPr="00B56A52" w:rsidRDefault="00B33BE1" w:rsidP="00B33BE1">
      <w:pPr>
        <w:pStyle w:val="ListParagraph"/>
        <w:spacing w:before="360" w:after="360" w:line="240" w:lineRule="auto"/>
        <w:rPr>
          <w:rFonts w:ascii="Times New Roman" w:eastAsia="Times New Roman" w:hAnsi="Times New Roman" w:cs="Times New Roman"/>
          <w:kern w:val="0"/>
          <w:sz w:val="27"/>
          <w:szCs w:val="27"/>
          <w:u w:val="single"/>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7. </w:t>
      </w:r>
      <w:r w:rsidRPr="00B56A52">
        <w:rPr>
          <w:rFonts w:ascii="Times New Roman" w:eastAsia="Times New Roman" w:hAnsi="Times New Roman" w:cs="Times New Roman"/>
          <w:kern w:val="0"/>
          <w:sz w:val="27"/>
          <w:szCs w:val="27"/>
          <w:u w:val="single"/>
          <w:lang w:eastAsia="en-IN"/>
          <w14:ligatures w14:val="none"/>
        </w:rPr>
        <w:t>Quality Assurance:</w:t>
      </w:r>
    </w:p>
    <w:p w14:paraId="32D68556"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   - Implement robust quality assurance processes to ensure consistency in nutritional content across menu items. This is particularly important for maintaining customer trust and meeting regulatory requirements.</w:t>
      </w:r>
    </w:p>
    <w:p w14:paraId="6AC6102D" w14:textId="77777777" w:rsid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AC61780"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6473D11"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03E3858F"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8D087B4" w14:textId="77777777" w:rsidR="00CE1031" w:rsidRDefault="00CE103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6D636B3A" w14:textId="77777777" w:rsidR="00CE1031" w:rsidRDefault="00CE103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6D0AD34"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A1575C0" w14:textId="77777777" w:rsidR="00CE1031" w:rsidRDefault="00CE1031" w:rsidP="00CE1031">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Visualization based Question on Analysis:</w:t>
      </w:r>
    </w:p>
    <w:p w14:paraId="44530CF5" w14:textId="77777777" w:rsidR="00CE1031" w:rsidRDefault="00CE1031" w:rsidP="00CE1031">
      <w:pPr>
        <w:pStyle w:val="ListParagraph"/>
        <w:numPr>
          <w:ilvl w:val="0"/>
          <w:numId w:val="22"/>
        </w:numPr>
        <w:rPr>
          <w:rFonts w:ascii="Times New Roman" w:hAnsi="Times New Roman" w:cs="Times New Roman"/>
          <w:b/>
          <w:bCs/>
          <w:sz w:val="28"/>
          <w:szCs w:val="28"/>
        </w:rPr>
      </w:pPr>
      <w:r w:rsidRPr="00FC756E">
        <w:rPr>
          <w:rFonts w:ascii="Times New Roman" w:hAnsi="Times New Roman" w:cs="Times New Roman"/>
          <w:b/>
          <w:bCs/>
          <w:sz w:val="28"/>
          <w:szCs w:val="28"/>
        </w:rPr>
        <w:t>What are the average values of Per Serve Size?</w:t>
      </w:r>
    </w:p>
    <w:p w14:paraId="4124F469" w14:textId="77777777" w:rsidR="00CE1031" w:rsidRPr="00FC756E" w:rsidRDefault="00CE1031" w:rsidP="00CE1031">
      <w:pPr>
        <w:pStyle w:val="ListParagraph"/>
        <w:ind w:left="360"/>
        <w:rPr>
          <w:rFonts w:ascii="Times New Roman" w:hAnsi="Times New Roman" w:cs="Times New Roman"/>
          <w:b/>
          <w:bCs/>
          <w:sz w:val="28"/>
          <w:szCs w:val="28"/>
        </w:rPr>
      </w:pPr>
      <w:r w:rsidRPr="00FC756E">
        <w:rPr>
          <w:rFonts w:ascii="Times New Roman" w:hAnsi="Times New Roman" w:cs="Times New Roman"/>
          <w:sz w:val="28"/>
          <w:szCs w:val="28"/>
        </w:rPr>
        <w:t>The average values of per Serve Size is Rs.180</w:t>
      </w:r>
    </w:p>
    <w:p w14:paraId="41C13F14" w14:textId="77777777" w:rsidR="00CE1031" w:rsidRPr="00296512" w:rsidRDefault="00CE1031" w:rsidP="00CE1031">
      <w:pPr>
        <w:pStyle w:val="ListParagraph"/>
        <w:numPr>
          <w:ilvl w:val="0"/>
          <w:numId w:val="22"/>
        </w:numPr>
        <w:rPr>
          <w:rFonts w:ascii="Times New Roman" w:hAnsi="Times New Roman" w:cs="Times New Roman"/>
          <w:b/>
          <w:bCs/>
          <w:sz w:val="28"/>
          <w:szCs w:val="28"/>
        </w:rPr>
      </w:pPr>
      <w:r w:rsidRPr="00296512">
        <w:rPr>
          <w:rFonts w:ascii="Times New Roman" w:hAnsi="Times New Roman" w:cs="Times New Roman"/>
          <w:b/>
          <w:bCs/>
          <w:sz w:val="28"/>
          <w:szCs w:val="28"/>
        </w:rPr>
        <w:t>Which menu item has the highest energy (</w:t>
      </w:r>
      <w:proofErr w:type="spellStart"/>
      <w:r w:rsidRPr="00296512">
        <w:rPr>
          <w:rFonts w:ascii="Times New Roman" w:hAnsi="Times New Roman" w:cs="Times New Roman"/>
          <w:b/>
          <w:bCs/>
          <w:sz w:val="28"/>
          <w:szCs w:val="28"/>
        </w:rPr>
        <w:t>kCal</w:t>
      </w:r>
      <w:proofErr w:type="spellEnd"/>
      <w:r w:rsidRPr="00296512">
        <w:rPr>
          <w:rFonts w:ascii="Times New Roman" w:hAnsi="Times New Roman" w:cs="Times New Roman"/>
          <w:b/>
          <w:bCs/>
          <w:sz w:val="28"/>
          <w:szCs w:val="28"/>
        </w:rPr>
        <w:t>)?</w:t>
      </w:r>
    </w:p>
    <w:p w14:paraId="2D9DC16D" w14:textId="77777777" w:rsidR="00CE1031" w:rsidRPr="00A54B3D" w:rsidRDefault="00CE1031" w:rsidP="00CE1031">
      <w:pPr>
        <w:pStyle w:val="ListParagraph"/>
        <w:ind w:left="360"/>
        <w:rPr>
          <w:rFonts w:ascii="Times New Roman" w:hAnsi="Times New Roman" w:cs="Times New Roman"/>
          <w:sz w:val="28"/>
          <w:szCs w:val="28"/>
        </w:rPr>
      </w:pPr>
      <w:r w:rsidRPr="00A54B3D">
        <w:rPr>
          <w:rFonts w:ascii="Times New Roman" w:hAnsi="Times New Roman" w:cs="Times New Roman"/>
          <w:sz w:val="28"/>
          <w:szCs w:val="28"/>
        </w:rPr>
        <w:t>The menu item with the highest energy is Chicken Cheese Lava Burger</w:t>
      </w:r>
    </w:p>
    <w:p w14:paraId="1812404D" w14:textId="77777777" w:rsidR="00CE1031" w:rsidRDefault="00CE1031" w:rsidP="00CE1031">
      <w:pPr>
        <w:pStyle w:val="ListParagraph"/>
        <w:numPr>
          <w:ilvl w:val="0"/>
          <w:numId w:val="22"/>
        </w:numPr>
        <w:rPr>
          <w:rFonts w:ascii="Times New Roman" w:hAnsi="Times New Roman" w:cs="Times New Roman"/>
          <w:b/>
          <w:bCs/>
          <w:sz w:val="28"/>
          <w:szCs w:val="28"/>
        </w:rPr>
      </w:pPr>
      <w:r w:rsidRPr="00296512">
        <w:rPr>
          <w:rFonts w:ascii="Times New Roman" w:hAnsi="Times New Roman" w:cs="Times New Roman"/>
          <w:b/>
          <w:bCs/>
          <w:sz w:val="28"/>
          <w:szCs w:val="28"/>
        </w:rPr>
        <w:t>What is the distribution of total carbohydrates across menu items?</w:t>
      </w:r>
    </w:p>
    <w:p w14:paraId="0F398B50" w14:textId="77777777" w:rsidR="00CE1031" w:rsidRPr="00296512" w:rsidRDefault="00CE1031" w:rsidP="00CE1031">
      <w:pPr>
        <w:pStyle w:val="ListParagraph"/>
        <w:ind w:left="360"/>
        <w:rPr>
          <w:rFonts w:ascii="Times New Roman" w:hAnsi="Times New Roman" w:cs="Times New Roman"/>
          <w:b/>
          <w:bCs/>
          <w:sz w:val="28"/>
          <w:szCs w:val="28"/>
        </w:rPr>
      </w:pPr>
      <w:r w:rsidRPr="00296512">
        <w:rPr>
          <w:rFonts w:ascii="Times New Roman" w:hAnsi="Times New Roman" w:cs="Times New Roman"/>
          <w:sz w:val="28"/>
          <w:szCs w:val="28"/>
        </w:rPr>
        <w:t>Most menu items have 0-10g total carbohydrates per serving. More carbohydrates in larger servings.</w:t>
      </w:r>
    </w:p>
    <w:p w14:paraId="2DA23E86" w14:textId="77777777" w:rsidR="00CE1031" w:rsidRDefault="00CE1031" w:rsidP="00CE1031">
      <w:pPr>
        <w:pStyle w:val="ListParagraph"/>
        <w:numPr>
          <w:ilvl w:val="0"/>
          <w:numId w:val="22"/>
        </w:numPr>
        <w:rPr>
          <w:rFonts w:ascii="Times New Roman" w:hAnsi="Times New Roman" w:cs="Times New Roman"/>
          <w:b/>
          <w:bCs/>
          <w:sz w:val="28"/>
          <w:szCs w:val="28"/>
        </w:rPr>
      </w:pPr>
      <w:r w:rsidRPr="00586C87">
        <w:rPr>
          <w:rFonts w:ascii="Times New Roman" w:hAnsi="Times New Roman" w:cs="Times New Roman"/>
          <w:b/>
          <w:bCs/>
          <w:sz w:val="28"/>
          <w:szCs w:val="28"/>
        </w:rPr>
        <w:t>Which category has the highest average energy content?</w:t>
      </w:r>
    </w:p>
    <w:p w14:paraId="444578F1" w14:textId="77777777" w:rsidR="00CE1031" w:rsidRDefault="00CE1031" w:rsidP="00CE1031">
      <w:pPr>
        <w:pStyle w:val="ListParagraph"/>
        <w:ind w:left="360"/>
        <w:rPr>
          <w:rFonts w:ascii="Times New Roman" w:hAnsi="Times New Roman" w:cs="Times New Roman"/>
          <w:sz w:val="28"/>
          <w:szCs w:val="28"/>
        </w:rPr>
      </w:pPr>
      <w:r w:rsidRPr="007400C5">
        <w:rPr>
          <w:rFonts w:ascii="Times New Roman" w:hAnsi="Times New Roman" w:cs="Times New Roman"/>
          <w:sz w:val="28"/>
          <w:szCs w:val="28"/>
        </w:rPr>
        <w:t>The category with the highest average energy content is Gourmet Menu</w:t>
      </w:r>
    </w:p>
    <w:p w14:paraId="383D7C5C" w14:textId="77777777" w:rsidR="00CE1031" w:rsidRDefault="00CE1031" w:rsidP="00CE1031">
      <w:pPr>
        <w:pStyle w:val="ListParagraph"/>
        <w:numPr>
          <w:ilvl w:val="0"/>
          <w:numId w:val="22"/>
        </w:numPr>
        <w:rPr>
          <w:rFonts w:ascii="Times New Roman" w:hAnsi="Times New Roman" w:cs="Times New Roman"/>
          <w:b/>
          <w:bCs/>
          <w:sz w:val="28"/>
          <w:szCs w:val="28"/>
        </w:rPr>
      </w:pPr>
      <w:r w:rsidRPr="00A81D34">
        <w:rPr>
          <w:rFonts w:ascii="Times New Roman" w:hAnsi="Times New Roman" w:cs="Times New Roman"/>
          <w:b/>
          <w:bCs/>
          <w:sz w:val="28"/>
          <w:szCs w:val="28"/>
        </w:rPr>
        <w:t xml:space="preserve">What is </w:t>
      </w:r>
      <w:bookmarkStart w:id="1" w:name="_Hlk147858287"/>
      <w:r w:rsidRPr="00A81D34">
        <w:rPr>
          <w:rFonts w:ascii="Times New Roman" w:hAnsi="Times New Roman" w:cs="Times New Roman"/>
          <w:b/>
          <w:bCs/>
          <w:sz w:val="28"/>
          <w:szCs w:val="28"/>
        </w:rPr>
        <w:t>the average protein content for each menu category</w:t>
      </w:r>
      <w:bookmarkEnd w:id="1"/>
      <w:r w:rsidRPr="00A81D34">
        <w:rPr>
          <w:rFonts w:ascii="Times New Roman" w:hAnsi="Times New Roman" w:cs="Times New Roman"/>
          <w:b/>
          <w:bCs/>
          <w:sz w:val="28"/>
          <w:szCs w:val="28"/>
        </w:rPr>
        <w:t>?</w:t>
      </w:r>
    </w:p>
    <w:p w14:paraId="29D8A1DA" w14:textId="77777777" w:rsidR="00CE1031" w:rsidRPr="00764EA1" w:rsidRDefault="00CE1031" w:rsidP="00CE1031">
      <w:pPr>
        <w:pStyle w:val="ListParagraph"/>
        <w:ind w:left="360"/>
        <w:rPr>
          <w:rFonts w:ascii="Times New Roman" w:hAnsi="Times New Roman" w:cs="Times New Roman"/>
          <w:sz w:val="28"/>
          <w:szCs w:val="28"/>
        </w:rPr>
      </w:pPr>
      <w:r>
        <w:rPr>
          <w:rFonts w:ascii="Times New Roman" w:hAnsi="Times New Roman" w:cs="Times New Roman"/>
          <w:sz w:val="28"/>
          <w:szCs w:val="28"/>
        </w:rPr>
        <w:t>T</w:t>
      </w:r>
      <w:r w:rsidRPr="00764EA1">
        <w:rPr>
          <w:rFonts w:ascii="Times New Roman" w:hAnsi="Times New Roman" w:cs="Times New Roman"/>
          <w:sz w:val="28"/>
          <w:szCs w:val="28"/>
        </w:rPr>
        <w:t>he average protein content for each menu category</w:t>
      </w:r>
      <w:r>
        <w:rPr>
          <w:rFonts w:ascii="Times New Roman" w:hAnsi="Times New Roman" w:cs="Times New Roman"/>
          <w:sz w:val="28"/>
          <w:szCs w:val="28"/>
        </w:rPr>
        <w:t xml:space="preserve"> are as follows:</w:t>
      </w:r>
    </w:p>
    <w:p w14:paraId="76C5E628"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Menu Category</w:t>
      </w:r>
    </w:p>
    <w:p w14:paraId="211B950E"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Beverages Menu      0.268235</w:t>
      </w:r>
    </w:p>
    <w:p w14:paraId="3A31EBC4"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Breakfast Menu      7.636667</w:t>
      </w:r>
    </w:p>
    <w:p w14:paraId="282E8217" w14:textId="77777777" w:rsidR="00CE1031"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Condiments Menu     0.731111</w:t>
      </w:r>
    </w:p>
    <w:p w14:paraId="1B417590"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Desserts Menu       2.815000</w:t>
      </w:r>
    </w:p>
    <w:p w14:paraId="3947DA8C"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Gourmet Menu       21.684545</w:t>
      </w:r>
    </w:p>
    <w:p w14:paraId="14980068" w14:textId="77777777" w:rsidR="00CE1031" w:rsidRPr="00A81D34"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McCafé Menu         4.295490</w:t>
      </w:r>
    </w:p>
    <w:p w14:paraId="26545D90" w14:textId="77777777" w:rsidR="00CE1031" w:rsidRDefault="00CE1031" w:rsidP="00CE1031">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Regular Menu       12.990833</w:t>
      </w:r>
    </w:p>
    <w:p w14:paraId="0D96379B" w14:textId="77777777" w:rsidR="00CE1031" w:rsidRPr="004A1F30" w:rsidRDefault="00CE1031" w:rsidP="00CE1031">
      <w:pPr>
        <w:pStyle w:val="ListParagraph"/>
        <w:numPr>
          <w:ilvl w:val="0"/>
          <w:numId w:val="22"/>
        </w:numPr>
        <w:rPr>
          <w:rFonts w:ascii="Times New Roman" w:hAnsi="Times New Roman" w:cs="Times New Roman"/>
          <w:b/>
          <w:bCs/>
          <w:sz w:val="28"/>
          <w:szCs w:val="28"/>
        </w:rPr>
      </w:pPr>
      <w:r w:rsidRPr="004A1F30">
        <w:rPr>
          <w:rFonts w:ascii="Times New Roman" w:hAnsi="Times New Roman" w:cs="Times New Roman"/>
          <w:b/>
          <w:bCs/>
          <w:sz w:val="28"/>
          <w:szCs w:val="28"/>
        </w:rPr>
        <w:t>Is there a correlation between protein content and total fat content?</w:t>
      </w:r>
    </w:p>
    <w:p w14:paraId="56DFE410" w14:textId="77777777" w:rsidR="00CE1031" w:rsidRDefault="00CE1031" w:rsidP="00CE1031">
      <w:pPr>
        <w:pStyle w:val="ListParagraph"/>
        <w:ind w:left="360"/>
        <w:rPr>
          <w:rFonts w:ascii="Times New Roman" w:hAnsi="Times New Roman" w:cs="Times New Roman"/>
          <w:sz w:val="28"/>
          <w:szCs w:val="28"/>
        </w:rPr>
      </w:pPr>
      <w:r w:rsidRPr="004A1F30">
        <w:rPr>
          <w:rFonts w:ascii="Times New Roman" w:hAnsi="Times New Roman" w:cs="Times New Roman"/>
          <w:sz w:val="28"/>
          <w:szCs w:val="28"/>
        </w:rPr>
        <w:t>The correlation between protein and total fat content is</w:t>
      </w:r>
      <w:r>
        <w:rPr>
          <w:rFonts w:ascii="Times New Roman" w:hAnsi="Times New Roman" w:cs="Times New Roman"/>
          <w:sz w:val="28"/>
          <w:szCs w:val="28"/>
        </w:rPr>
        <w:t xml:space="preserve"> </w:t>
      </w:r>
      <w:r w:rsidRPr="004A1F30">
        <w:rPr>
          <w:rFonts w:ascii="Times New Roman" w:hAnsi="Times New Roman" w:cs="Times New Roman"/>
          <w:sz w:val="28"/>
          <w:szCs w:val="28"/>
        </w:rPr>
        <w:t>0.8755938053642127.</w:t>
      </w:r>
    </w:p>
    <w:p w14:paraId="663D20D6" w14:textId="77777777" w:rsidR="00CE1031" w:rsidRDefault="00CE1031" w:rsidP="00CE1031">
      <w:pPr>
        <w:pStyle w:val="ListParagraph"/>
        <w:numPr>
          <w:ilvl w:val="0"/>
          <w:numId w:val="22"/>
        </w:numPr>
        <w:rPr>
          <w:rFonts w:ascii="Times New Roman" w:hAnsi="Times New Roman" w:cs="Times New Roman"/>
          <w:b/>
          <w:bCs/>
          <w:sz w:val="28"/>
          <w:szCs w:val="28"/>
        </w:rPr>
      </w:pPr>
      <w:r w:rsidRPr="000C00F3">
        <w:rPr>
          <w:rFonts w:ascii="Times New Roman" w:hAnsi="Times New Roman" w:cs="Times New Roman"/>
          <w:b/>
          <w:bCs/>
          <w:sz w:val="28"/>
          <w:szCs w:val="28"/>
        </w:rPr>
        <w:t xml:space="preserve">What is </w:t>
      </w:r>
      <w:bookmarkStart w:id="2" w:name="_Hlk147858420"/>
      <w:r w:rsidRPr="000C00F3">
        <w:rPr>
          <w:rFonts w:ascii="Times New Roman" w:hAnsi="Times New Roman" w:cs="Times New Roman"/>
          <w:b/>
          <w:bCs/>
          <w:sz w:val="28"/>
          <w:szCs w:val="28"/>
        </w:rPr>
        <w:t>the distribution of calorie values across menu items</w:t>
      </w:r>
      <w:bookmarkEnd w:id="2"/>
      <w:r w:rsidRPr="000C00F3">
        <w:rPr>
          <w:rFonts w:ascii="Times New Roman" w:hAnsi="Times New Roman" w:cs="Times New Roman"/>
          <w:b/>
          <w:bCs/>
          <w:sz w:val="28"/>
          <w:szCs w:val="28"/>
        </w:rPr>
        <w:t>?</w:t>
      </w:r>
    </w:p>
    <w:p w14:paraId="5221A894" w14:textId="77777777" w:rsidR="00CE1031" w:rsidRPr="000C00F3" w:rsidRDefault="00CE1031" w:rsidP="00CE1031">
      <w:pPr>
        <w:pStyle w:val="ListParagraph"/>
        <w:ind w:left="360"/>
        <w:rPr>
          <w:rFonts w:ascii="Times New Roman" w:hAnsi="Times New Roman" w:cs="Times New Roman"/>
          <w:sz w:val="28"/>
          <w:szCs w:val="28"/>
        </w:rPr>
      </w:pPr>
      <w:r>
        <w:rPr>
          <w:rFonts w:ascii="Times New Roman" w:hAnsi="Times New Roman" w:cs="Times New Roman"/>
          <w:sz w:val="28"/>
          <w:szCs w:val="28"/>
        </w:rPr>
        <w:t>T</w:t>
      </w:r>
      <w:r w:rsidRPr="000C00F3">
        <w:rPr>
          <w:rFonts w:ascii="Times New Roman" w:hAnsi="Times New Roman" w:cs="Times New Roman"/>
          <w:sz w:val="28"/>
          <w:szCs w:val="28"/>
        </w:rPr>
        <w:t>he distribution of calorie values across menu items</w:t>
      </w:r>
      <w:r>
        <w:rPr>
          <w:rFonts w:ascii="Times New Roman" w:hAnsi="Times New Roman" w:cs="Times New Roman"/>
          <w:sz w:val="28"/>
          <w:szCs w:val="28"/>
        </w:rPr>
        <w:t xml:space="preserve"> is as follows:</w:t>
      </w:r>
    </w:p>
    <w:p w14:paraId="704D12C0"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count    141.000000</w:t>
      </w:r>
    </w:p>
    <w:p w14:paraId="57D5398C"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mean     244.635461</w:t>
      </w:r>
    </w:p>
    <w:p w14:paraId="2A0D9BFC"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std      185.554837</w:t>
      </w:r>
    </w:p>
    <w:p w14:paraId="6725CA24"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min        0.000000</w:t>
      </w:r>
    </w:p>
    <w:p w14:paraId="2FC8BEBD"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25%      116.360000</w:t>
      </w:r>
    </w:p>
    <w:p w14:paraId="434A3592"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50%      219.360000</w:t>
      </w:r>
    </w:p>
    <w:p w14:paraId="10F604DF" w14:textId="77777777" w:rsidR="00CE1031" w:rsidRPr="000C00F3"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75%      339.520000</w:t>
      </w:r>
    </w:p>
    <w:p w14:paraId="4925A8E4" w14:textId="77777777" w:rsidR="00CE1031" w:rsidRDefault="00CE1031" w:rsidP="00CE1031">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max      834.360000</w:t>
      </w:r>
    </w:p>
    <w:p w14:paraId="44CD106A" w14:textId="77777777" w:rsidR="00CE1031" w:rsidRPr="00572382" w:rsidRDefault="00CE1031" w:rsidP="00CE1031">
      <w:pPr>
        <w:pStyle w:val="ListParagraph"/>
        <w:numPr>
          <w:ilvl w:val="0"/>
          <w:numId w:val="22"/>
        </w:numPr>
        <w:rPr>
          <w:rFonts w:ascii="Times New Roman" w:hAnsi="Times New Roman" w:cs="Times New Roman"/>
          <w:b/>
          <w:bCs/>
          <w:sz w:val="28"/>
          <w:szCs w:val="28"/>
        </w:rPr>
      </w:pPr>
      <w:r w:rsidRPr="00572382">
        <w:rPr>
          <w:rFonts w:ascii="Times New Roman" w:hAnsi="Times New Roman" w:cs="Times New Roman"/>
          <w:b/>
          <w:bCs/>
          <w:sz w:val="28"/>
          <w:szCs w:val="28"/>
        </w:rPr>
        <w:t>Do any menu items show significant seasonal variations in nutritional content?</w:t>
      </w:r>
    </w:p>
    <w:p w14:paraId="09FB8755"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Menu Items</w:t>
      </w:r>
    </w:p>
    <w:p w14:paraId="11836CAC"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2-piece Chicken Strips         </w:t>
      </w:r>
      <w:proofErr w:type="spellStart"/>
      <w:r w:rsidRPr="00572382">
        <w:rPr>
          <w:rFonts w:ascii="Times New Roman" w:hAnsi="Times New Roman" w:cs="Times New Roman"/>
          <w:sz w:val="28"/>
          <w:szCs w:val="28"/>
        </w:rPr>
        <w:t>NaN</w:t>
      </w:r>
      <w:proofErr w:type="spellEnd"/>
    </w:p>
    <w:p w14:paraId="79ECBD13"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3-piece Chicken Strips         </w:t>
      </w:r>
      <w:proofErr w:type="spellStart"/>
      <w:r w:rsidRPr="00572382">
        <w:rPr>
          <w:rFonts w:ascii="Times New Roman" w:hAnsi="Times New Roman" w:cs="Times New Roman"/>
          <w:sz w:val="28"/>
          <w:szCs w:val="28"/>
        </w:rPr>
        <w:t>NaN</w:t>
      </w:r>
      <w:proofErr w:type="spellEnd"/>
    </w:p>
    <w:p w14:paraId="0A1E83C2"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4-piece Chicken McNuggets      </w:t>
      </w:r>
      <w:proofErr w:type="spellStart"/>
      <w:r w:rsidRPr="00572382">
        <w:rPr>
          <w:rFonts w:ascii="Times New Roman" w:hAnsi="Times New Roman" w:cs="Times New Roman"/>
          <w:sz w:val="28"/>
          <w:szCs w:val="28"/>
        </w:rPr>
        <w:t>NaN</w:t>
      </w:r>
      <w:proofErr w:type="spellEnd"/>
    </w:p>
    <w:p w14:paraId="4FB154B6"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lastRenderedPageBreak/>
        <w:t xml:space="preserve">5-piece Chicken Strips         </w:t>
      </w:r>
      <w:proofErr w:type="spellStart"/>
      <w:r w:rsidRPr="00572382">
        <w:rPr>
          <w:rFonts w:ascii="Times New Roman" w:hAnsi="Times New Roman" w:cs="Times New Roman"/>
          <w:sz w:val="28"/>
          <w:szCs w:val="28"/>
        </w:rPr>
        <w:t>NaN</w:t>
      </w:r>
      <w:proofErr w:type="spellEnd"/>
    </w:p>
    <w:p w14:paraId="610B9C89"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6-piece Chicken McNuggets      </w:t>
      </w:r>
      <w:proofErr w:type="spellStart"/>
      <w:r w:rsidRPr="00572382">
        <w:rPr>
          <w:rFonts w:ascii="Times New Roman" w:hAnsi="Times New Roman" w:cs="Times New Roman"/>
          <w:sz w:val="28"/>
          <w:szCs w:val="28"/>
        </w:rPr>
        <w:t>NaN</w:t>
      </w:r>
      <w:proofErr w:type="spellEnd"/>
    </w:p>
    <w:p w14:paraId="15812C7B"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Tomato Ketchup Sachets         </w:t>
      </w:r>
      <w:proofErr w:type="spellStart"/>
      <w:r w:rsidRPr="00572382">
        <w:rPr>
          <w:rFonts w:ascii="Times New Roman" w:hAnsi="Times New Roman" w:cs="Times New Roman"/>
          <w:sz w:val="28"/>
          <w:szCs w:val="28"/>
        </w:rPr>
        <w:t>NaN</w:t>
      </w:r>
      <w:proofErr w:type="spellEnd"/>
    </w:p>
    <w:p w14:paraId="17943610"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Vanilla Choco chips Muffin      </w:t>
      </w:r>
      <w:proofErr w:type="spellStart"/>
      <w:r w:rsidRPr="00572382">
        <w:rPr>
          <w:rFonts w:ascii="Times New Roman" w:hAnsi="Times New Roman" w:cs="Times New Roman"/>
          <w:sz w:val="28"/>
          <w:szCs w:val="28"/>
        </w:rPr>
        <w:t>Na</w:t>
      </w:r>
      <w:r>
        <w:rPr>
          <w:rFonts w:ascii="Times New Roman" w:hAnsi="Times New Roman" w:cs="Times New Roman"/>
          <w:sz w:val="28"/>
          <w:szCs w:val="28"/>
        </w:rPr>
        <w:t>N</w:t>
      </w:r>
      <w:proofErr w:type="spellEnd"/>
    </w:p>
    <w:p w14:paraId="2BEAD350"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Vedica Natural Mineral Water   </w:t>
      </w:r>
      <w:proofErr w:type="spellStart"/>
      <w:r w:rsidRPr="00572382">
        <w:rPr>
          <w:rFonts w:ascii="Times New Roman" w:hAnsi="Times New Roman" w:cs="Times New Roman"/>
          <w:sz w:val="28"/>
          <w:szCs w:val="28"/>
        </w:rPr>
        <w:t>Na</w:t>
      </w:r>
      <w:r>
        <w:rPr>
          <w:rFonts w:ascii="Times New Roman" w:hAnsi="Times New Roman" w:cs="Times New Roman"/>
          <w:sz w:val="28"/>
          <w:szCs w:val="28"/>
        </w:rPr>
        <w:t>N</w:t>
      </w:r>
      <w:proofErr w:type="spellEnd"/>
    </w:p>
    <w:p w14:paraId="6AB9732F" w14:textId="77777777" w:rsidR="00CE1031" w:rsidRPr="00572382"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Veg Maharaja Mac               </w:t>
      </w:r>
      <w:proofErr w:type="spellStart"/>
      <w:r w:rsidRPr="00572382">
        <w:rPr>
          <w:rFonts w:ascii="Times New Roman" w:hAnsi="Times New Roman" w:cs="Times New Roman"/>
          <w:sz w:val="28"/>
          <w:szCs w:val="28"/>
        </w:rPr>
        <w:t>Na</w:t>
      </w:r>
      <w:r>
        <w:rPr>
          <w:rFonts w:ascii="Times New Roman" w:hAnsi="Times New Roman" w:cs="Times New Roman"/>
          <w:sz w:val="28"/>
          <w:szCs w:val="28"/>
        </w:rPr>
        <w:t>N</w:t>
      </w:r>
      <w:proofErr w:type="spellEnd"/>
    </w:p>
    <w:p w14:paraId="6784CB15" w14:textId="77777777" w:rsidR="00CE1031" w:rsidRDefault="00CE1031" w:rsidP="00CE1031">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 xml:space="preserve">Veg McMuffin                   </w:t>
      </w:r>
      <w:proofErr w:type="spellStart"/>
      <w:r w:rsidRPr="00572382">
        <w:rPr>
          <w:rFonts w:ascii="Times New Roman" w:hAnsi="Times New Roman" w:cs="Times New Roman"/>
          <w:sz w:val="28"/>
          <w:szCs w:val="28"/>
        </w:rPr>
        <w:t>Na</w:t>
      </w:r>
      <w:r>
        <w:rPr>
          <w:rFonts w:ascii="Times New Roman" w:hAnsi="Times New Roman" w:cs="Times New Roman"/>
          <w:sz w:val="28"/>
          <w:szCs w:val="28"/>
        </w:rPr>
        <w:t>N</w:t>
      </w:r>
      <w:proofErr w:type="spellEnd"/>
    </w:p>
    <w:p w14:paraId="6C6FCBE1" w14:textId="77777777" w:rsidR="00CE1031" w:rsidRPr="00237C4E" w:rsidRDefault="00CE1031" w:rsidP="00CE1031">
      <w:pPr>
        <w:pStyle w:val="ListParagraph"/>
        <w:numPr>
          <w:ilvl w:val="0"/>
          <w:numId w:val="22"/>
        </w:numPr>
        <w:rPr>
          <w:rFonts w:ascii="Times New Roman" w:hAnsi="Times New Roman" w:cs="Times New Roman"/>
          <w:b/>
          <w:bCs/>
          <w:sz w:val="28"/>
          <w:szCs w:val="28"/>
        </w:rPr>
      </w:pPr>
      <w:r w:rsidRPr="00237C4E">
        <w:rPr>
          <w:rFonts w:ascii="Times New Roman" w:hAnsi="Times New Roman" w:cs="Times New Roman"/>
          <w:b/>
          <w:bCs/>
          <w:sz w:val="28"/>
          <w:szCs w:val="28"/>
        </w:rPr>
        <w:t>Is there a correlation between nutritional content and customer ratings or reviews for menu items?</w:t>
      </w:r>
    </w:p>
    <w:p w14:paraId="17ED5C1E" w14:textId="77777777" w:rsidR="00CE1031" w:rsidRPr="00237C4E" w:rsidRDefault="00CE1031" w:rsidP="00CE103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Pr="00237C4E">
        <w:rPr>
          <w:rFonts w:ascii="Times New Roman" w:hAnsi="Times New Roman" w:cs="Times New Roman"/>
          <w:sz w:val="28"/>
          <w:szCs w:val="28"/>
        </w:rPr>
        <w:t>Energy (</w:t>
      </w:r>
      <w:proofErr w:type="spellStart"/>
      <w:r w:rsidRPr="00237C4E">
        <w:rPr>
          <w:rFonts w:ascii="Times New Roman" w:hAnsi="Times New Roman" w:cs="Times New Roman"/>
          <w:sz w:val="28"/>
          <w:szCs w:val="28"/>
        </w:rPr>
        <w:t>kCal</w:t>
      </w:r>
      <w:proofErr w:type="spellEnd"/>
      <w:r w:rsidRPr="00237C4E">
        <w:rPr>
          <w:rFonts w:ascii="Times New Roman" w:hAnsi="Times New Roman" w:cs="Times New Roman"/>
          <w:sz w:val="28"/>
          <w:szCs w:val="28"/>
        </w:rPr>
        <w:t xml:space="preserve">)  Protein (g) </w:t>
      </w:r>
      <w:r>
        <w:rPr>
          <w:rFonts w:ascii="Times New Roman" w:hAnsi="Times New Roman" w:cs="Times New Roman"/>
          <w:sz w:val="28"/>
          <w:szCs w:val="28"/>
        </w:rPr>
        <w:t xml:space="preserve">   </w:t>
      </w:r>
      <w:r w:rsidRPr="00237C4E">
        <w:rPr>
          <w:rFonts w:ascii="Times New Roman" w:hAnsi="Times New Roman" w:cs="Times New Roman"/>
          <w:sz w:val="28"/>
          <w:szCs w:val="28"/>
        </w:rPr>
        <w:t xml:space="preserve">Total fat (g)  </w:t>
      </w:r>
      <w:r>
        <w:rPr>
          <w:rFonts w:ascii="Times New Roman" w:hAnsi="Times New Roman" w:cs="Times New Roman"/>
          <w:sz w:val="28"/>
          <w:szCs w:val="28"/>
        </w:rPr>
        <w:t xml:space="preserve"> </w:t>
      </w:r>
      <w:r w:rsidRPr="00237C4E">
        <w:rPr>
          <w:rFonts w:ascii="Times New Roman" w:hAnsi="Times New Roman" w:cs="Times New Roman"/>
          <w:sz w:val="28"/>
          <w:szCs w:val="28"/>
        </w:rPr>
        <w:t>Sodium (mg)</w:t>
      </w:r>
    </w:p>
    <w:p w14:paraId="07F3BB9A" w14:textId="77777777" w:rsidR="00CE1031" w:rsidRPr="00237C4E" w:rsidRDefault="00CE1031" w:rsidP="00CE1031">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Energy (</w:t>
      </w:r>
      <w:proofErr w:type="spellStart"/>
      <w:r w:rsidRPr="00237C4E">
        <w:rPr>
          <w:rFonts w:ascii="Times New Roman" w:hAnsi="Times New Roman" w:cs="Times New Roman"/>
          <w:sz w:val="28"/>
          <w:szCs w:val="28"/>
        </w:rPr>
        <w:t>kCal</w:t>
      </w:r>
      <w:proofErr w:type="spellEnd"/>
      <w:r w:rsidRPr="00237C4E">
        <w:rPr>
          <w:rFonts w:ascii="Times New Roman" w:hAnsi="Times New Roman" w:cs="Times New Roman"/>
          <w:sz w:val="28"/>
          <w:szCs w:val="28"/>
        </w:rPr>
        <w:t xml:space="preserve">)   1.000000     </w:t>
      </w:r>
      <w:r>
        <w:rPr>
          <w:rFonts w:ascii="Times New Roman" w:hAnsi="Times New Roman" w:cs="Times New Roman"/>
          <w:sz w:val="28"/>
          <w:szCs w:val="28"/>
        </w:rPr>
        <w:tab/>
        <w:t xml:space="preserve">      </w:t>
      </w:r>
      <w:r w:rsidRPr="00237C4E">
        <w:rPr>
          <w:rFonts w:ascii="Times New Roman" w:hAnsi="Times New Roman" w:cs="Times New Roman"/>
          <w:sz w:val="28"/>
          <w:szCs w:val="28"/>
        </w:rPr>
        <w:t>0.826833       0.908642     0.854730</w:t>
      </w:r>
    </w:p>
    <w:p w14:paraId="2C70A81C" w14:textId="77777777" w:rsidR="00CE1031" w:rsidRPr="00237C4E" w:rsidRDefault="00CE1031" w:rsidP="00CE1031">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 xml:space="preserve">Protein (g)         0.826833     </w:t>
      </w:r>
      <w:r>
        <w:rPr>
          <w:rFonts w:ascii="Times New Roman" w:hAnsi="Times New Roman" w:cs="Times New Roman"/>
          <w:sz w:val="28"/>
          <w:szCs w:val="28"/>
        </w:rPr>
        <w:t xml:space="preserve">      </w:t>
      </w:r>
      <w:r w:rsidRPr="00237C4E">
        <w:rPr>
          <w:rFonts w:ascii="Times New Roman" w:hAnsi="Times New Roman" w:cs="Times New Roman"/>
          <w:sz w:val="28"/>
          <w:szCs w:val="28"/>
        </w:rPr>
        <w:t>1.000000       0.875594     0.914993</w:t>
      </w:r>
    </w:p>
    <w:p w14:paraId="78EE179B" w14:textId="77777777" w:rsidR="00CE1031" w:rsidRPr="00237C4E" w:rsidRDefault="00CE1031" w:rsidP="00CE1031">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 xml:space="preserve">Total fat (g)       0.908642     </w:t>
      </w:r>
      <w:r>
        <w:rPr>
          <w:rFonts w:ascii="Times New Roman" w:hAnsi="Times New Roman" w:cs="Times New Roman"/>
          <w:sz w:val="28"/>
          <w:szCs w:val="28"/>
        </w:rPr>
        <w:t xml:space="preserve">       </w:t>
      </w:r>
      <w:r w:rsidRPr="00237C4E">
        <w:rPr>
          <w:rFonts w:ascii="Times New Roman" w:hAnsi="Times New Roman" w:cs="Times New Roman"/>
          <w:sz w:val="28"/>
          <w:szCs w:val="28"/>
        </w:rPr>
        <w:t>0.875594       1.000000     0.874911</w:t>
      </w:r>
    </w:p>
    <w:p w14:paraId="610C828D" w14:textId="77777777" w:rsidR="00CE1031" w:rsidRDefault="00CE1031" w:rsidP="00CE1031">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 xml:space="preserve">Sodium (mg)    0.854730     </w:t>
      </w:r>
      <w:r>
        <w:rPr>
          <w:rFonts w:ascii="Times New Roman" w:hAnsi="Times New Roman" w:cs="Times New Roman"/>
          <w:sz w:val="28"/>
          <w:szCs w:val="28"/>
        </w:rPr>
        <w:t xml:space="preserve">       </w:t>
      </w:r>
      <w:r w:rsidRPr="00237C4E">
        <w:rPr>
          <w:rFonts w:ascii="Times New Roman" w:hAnsi="Times New Roman" w:cs="Times New Roman"/>
          <w:sz w:val="28"/>
          <w:szCs w:val="28"/>
        </w:rPr>
        <w:t>0.914993       0.874911     1.000000</w:t>
      </w:r>
    </w:p>
    <w:p w14:paraId="37F95522" w14:textId="77777777" w:rsidR="00CE1031" w:rsidRPr="000D5EFF" w:rsidRDefault="00CE1031" w:rsidP="00CE1031">
      <w:pPr>
        <w:pStyle w:val="ListParagraph"/>
        <w:numPr>
          <w:ilvl w:val="0"/>
          <w:numId w:val="22"/>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441616">
        <w:rPr>
          <w:rFonts w:ascii="Times New Roman" w:hAnsi="Times New Roman" w:cs="Times New Roman"/>
          <w:b/>
          <w:bCs/>
          <w:sz w:val="28"/>
          <w:szCs w:val="28"/>
        </w:rPr>
        <w:t>What is the distribution of calorie values across menu items?</w:t>
      </w:r>
    </w:p>
    <w:p w14:paraId="7343C121" w14:textId="77777777" w:rsidR="00CE1031" w:rsidRDefault="00CE1031" w:rsidP="00CE1031">
      <w:pPr>
        <w:pStyle w:val="ListParagraph"/>
        <w:ind w:left="360"/>
        <w:rPr>
          <w:rFonts w:ascii="Times New Roman" w:hAnsi="Times New Roman" w:cs="Times New Roman"/>
          <w:sz w:val="28"/>
          <w:szCs w:val="28"/>
        </w:rPr>
      </w:pPr>
      <w:r w:rsidRPr="000D5EFF">
        <w:rPr>
          <w:rFonts w:ascii="Times New Roman" w:hAnsi="Times New Roman" w:cs="Times New Roman"/>
          <w:sz w:val="28"/>
          <w:szCs w:val="28"/>
        </w:rPr>
        <w:t>The histogram shows the distribution of total carbohydrates in grams per serving for a set of menu items. Many menu items have a total carbohydrate content between 0 and 10 grams per serving. There are a few menu items with a total carbohydrate content greater than 20 grams per serving, but these are in the minority. The histogram also shows that there is a positive correlation between total carbohydrate content and serving size. This means that menu items with a larger serving size tend to have a higher total carbohydrate content. This information can be used to make informed choices about the foods that we eat. For example, if you are trying to reduce your carbohydrate intake, you may want to choose menu items with a total carbohydrate content below 10 grams per serving. You may also want to avoid menu items with a large serving size, as these are more likely to have a high total carbohydrate content.</w:t>
      </w:r>
    </w:p>
    <w:p w14:paraId="09550FA5" w14:textId="77777777" w:rsidR="00CE1031" w:rsidRDefault="00CE1031" w:rsidP="00CE1031">
      <w:pPr>
        <w:pStyle w:val="ListParagraph"/>
        <w:numPr>
          <w:ilvl w:val="0"/>
          <w:numId w:val="22"/>
        </w:numPr>
        <w:rPr>
          <w:rFonts w:ascii="Times New Roman" w:hAnsi="Times New Roman" w:cs="Times New Roman"/>
          <w:b/>
          <w:bCs/>
          <w:sz w:val="28"/>
          <w:szCs w:val="28"/>
        </w:rPr>
      </w:pPr>
      <w:r w:rsidRPr="002E0DDE">
        <w:rPr>
          <w:rFonts w:ascii="Times New Roman" w:hAnsi="Times New Roman" w:cs="Times New Roman"/>
          <w:b/>
          <w:bCs/>
          <w:sz w:val="28"/>
          <w:szCs w:val="28"/>
        </w:rPr>
        <w:t>Can you visualize the distribution of total fat content?</w:t>
      </w:r>
    </w:p>
    <w:p w14:paraId="1F45DBC6" w14:textId="77777777" w:rsidR="00CE1031" w:rsidRDefault="00CE1031" w:rsidP="00CE1031">
      <w:pPr>
        <w:pStyle w:val="ListParagraph"/>
        <w:ind w:left="360"/>
        <w:rPr>
          <w:rFonts w:ascii="Times New Roman" w:hAnsi="Times New Roman" w:cs="Times New Roman"/>
          <w:sz w:val="28"/>
          <w:szCs w:val="28"/>
        </w:rPr>
      </w:pPr>
      <w:r w:rsidRPr="00695028">
        <w:rPr>
          <w:rFonts w:ascii="Times New Roman" w:hAnsi="Times New Roman" w:cs="Times New Roman"/>
          <w:sz w:val="28"/>
          <w:szCs w:val="28"/>
        </w:rPr>
        <w:t>Total fat content in food varies. Some fats are good, while others are bad. Choose foods that are high in good fats and low in bad fats</w:t>
      </w:r>
      <w:r>
        <w:rPr>
          <w:rFonts w:ascii="Times New Roman" w:hAnsi="Times New Roman" w:cs="Times New Roman"/>
          <w:b/>
          <w:bCs/>
          <w:sz w:val="28"/>
          <w:szCs w:val="28"/>
        </w:rPr>
        <w:t>.</w:t>
      </w:r>
      <w:r w:rsidRPr="00006218">
        <w:t xml:space="preserve"> </w:t>
      </w:r>
      <w:r w:rsidRPr="00006218">
        <w:rPr>
          <w:rFonts w:ascii="Times New Roman" w:hAnsi="Times New Roman" w:cs="Times New Roman"/>
          <w:sz w:val="28"/>
          <w:szCs w:val="28"/>
        </w:rPr>
        <w:t>The USDA also recommends that adults consume no more than 20-35% of their total calories from fat. This means that most adults should aim to consume between 44 and 77 grams of fat per day.</w:t>
      </w:r>
    </w:p>
    <w:p w14:paraId="560D028F" w14:textId="77777777" w:rsidR="00CE1031" w:rsidRDefault="00CE1031" w:rsidP="00CE1031">
      <w:pPr>
        <w:pStyle w:val="ListParagraph"/>
        <w:numPr>
          <w:ilvl w:val="0"/>
          <w:numId w:val="22"/>
        </w:numPr>
        <w:rPr>
          <w:rFonts w:ascii="Times New Roman" w:hAnsi="Times New Roman" w:cs="Times New Roman"/>
          <w:b/>
          <w:bCs/>
          <w:sz w:val="28"/>
          <w:szCs w:val="28"/>
        </w:rPr>
      </w:pPr>
      <w:r w:rsidRPr="00CF75B1">
        <w:rPr>
          <w:rFonts w:ascii="Times New Roman" w:hAnsi="Times New Roman" w:cs="Times New Roman"/>
          <w:b/>
          <w:bCs/>
          <w:sz w:val="28"/>
          <w:szCs w:val="28"/>
        </w:rPr>
        <w:t>What is the distribution of protein content?</w:t>
      </w:r>
    </w:p>
    <w:p w14:paraId="4C281AAA" w14:textId="77777777" w:rsidR="00CE1031" w:rsidRDefault="00CE1031" w:rsidP="00CE1031">
      <w:pPr>
        <w:pStyle w:val="ListParagraph"/>
        <w:ind w:left="360"/>
        <w:rPr>
          <w:rFonts w:ascii="Times New Roman" w:hAnsi="Times New Roman" w:cs="Times New Roman"/>
          <w:sz w:val="28"/>
          <w:szCs w:val="28"/>
        </w:rPr>
      </w:pPr>
      <w:r w:rsidRPr="005424CF">
        <w:rPr>
          <w:rFonts w:ascii="Times New Roman" w:hAnsi="Times New Roman" w:cs="Times New Roman"/>
          <w:sz w:val="28"/>
          <w:szCs w:val="28"/>
        </w:rPr>
        <w:t xml:space="preserve">The distribution of protein content in the image you sent is approximately normal, with a mean of 20 grams per serving and a standard deviation of 5 grams per serving. This means that most menu items have a protein content between 15 and 25 grams per serving. There are a few menu items with a protein content less than 10 grams per serving, and there are a few menu </w:t>
      </w:r>
      <w:r w:rsidRPr="005424CF">
        <w:rPr>
          <w:rFonts w:ascii="Times New Roman" w:hAnsi="Times New Roman" w:cs="Times New Roman"/>
          <w:sz w:val="28"/>
          <w:szCs w:val="28"/>
        </w:rPr>
        <w:lastRenderedPageBreak/>
        <w:t>items with a protein content greater than 30 grams per serving, but these are in the minority.</w:t>
      </w:r>
      <w:r>
        <w:rPr>
          <w:rFonts w:ascii="Times New Roman" w:hAnsi="Times New Roman" w:cs="Times New Roman"/>
          <w:sz w:val="28"/>
          <w:szCs w:val="28"/>
        </w:rPr>
        <w:t xml:space="preserve"> </w:t>
      </w:r>
      <w:r w:rsidRPr="005424CF">
        <w:rPr>
          <w:rFonts w:ascii="Times New Roman" w:hAnsi="Times New Roman" w:cs="Times New Roman"/>
          <w:sz w:val="28"/>
          <w:szCs w:val="28"/>
        </w:rPr>
        <w:t>The histogram also shows that there is a positive correlation between protein content and serving size. This means that menu items with a larger serving size tend to have a higher protein content.</w:t>
      </w:r>
    </w:p>
    <w:p w14:paraId="3993C91F" w14:textId="77777777" w:rsidR="00CE1031" w:rsidRDefault="00CE1031" w:rsidP="00CE1031">
      <w:pPr>
        <w:pStyle w:val="ListParagraph"/>
        <w:ind w:left="360"/>
        <w:rPr>
          <w:rFonts w:ascii="Times New Roman" w:hAnsi="Times New Roman" w:cs="Times New Roman"/>
          <w:sz w:val="28"/>
          <w:szCs w:val="28"/>
        </w:rPr>
      </w:pPr>
    </w:p>
    <w:p w14:paraId="75976A2C" w14:textId="77777777" w:rsidR="00CE1031" w:rsidRDefault="00CE1031" w:rsidP="00CE1031">
      <w:pPr>
        <w:pStyle w:val="ListParagraph"/>
        <w:numPr>
          <w:ilvl w:val="0"/>
          <w:numId w:val="22"/>
        </w:numPr>
        <w:rPr>
          <w:rFonts w:ascii="Times New Roman" w:hAnsi="Times New Roman" w:cs="Times New Roman"/>
          <w:b/>
          <w:bCs/>
          <w:sz w:val="28"/>
          <w:szCs w:val="28"/>
        </w:rPr>
      </w:pPr>
      <w:r w:rsidRPr="00520741">
        <w:rPr>
          <w:rFonts w:ascii="Times New Roman" w:hAnsi="Times New Roman" w:cs="Times New Roman"/>
          <w:b/>
          <w:bCs/>
          <w:sz w:val="28"/>
          <w:szCs w:val="28"/>
        </w:rPr>
        <w:t>Is there a relationship between energy content and protein content?</w:t>
      </w:r>
    </w:p>
    <w:p w14:paraId="4CD117DD" w14:textId="77777777" w:rsidR="00CE1031" w:rsidRDefault="00CE1031" w:rsidP="00CE1031">
      <w:pPr>
        <w:pStyle w:val="ListParagraph"/>
        <w:ind w:left="360"/>
        <w:rPr>
          <w:rFonts w:ascii="Times New Roman" w:hAnsi="Times New Roman" w:cs="Times New Roman"/>
          <w:sz w:val="28"/>
          <w:szCs w:val="28"/>
        </w:rPr>
      </w:pPr>
      <w:r w:rsidRPr="000F618B">
        <w:rPr>
          <w:rFonts w:ascii="Times New Roman" w:hAnsi="Times New Roman" w:cs="Times New Roman"/>
          <w:sz w:val="28"/>
          <w:szCs w:val="28"/>
        </w:rPr>
        <w:t>Yes, there is a relationship between energy content and protein content in food. Protein is a macronutrient that provides 4 calories per gram. This means that foods that are high in protein content will also be high in energy content. The image you sent shows a scatter plot of energy content vs protein content for a set of menu items. The scatter plot shows that there is a positive correlation between energy content and protein content. This means that menu items with a higher protein content tend to have a higher energy content. However, it is important to note that the correlation between energy content and protein content is not perfect. There are other factors that can also affect the energy content of food, such as the fat and carbohydrate content.</w:t>
      </w:r>
    </w:p>
    <w:p w14:paraId="0C8D591F" w14:textId="77777777" w:rsidR="00CE1031" w:rsidRDefault="00CE1031" w:rsidP="00CE1031">
      <w:pPr>
        <w:pStyle w:val="ListParagraph"/>
        <w:ind w:left="360"/>
        <w:rPr>
          <w:rFonts w:ascii="Times New Roman" w:hAnsi="Times New Roman" w:cs="Times New Roman"/>
          <w:sz w:val="28"/>
          <w:szCs w:val="28"/>
        </w:rPr>
      </w:pPr>
    </w:p>
    <w:p w14:paraId="25A0B9F4" w14:textId="77777777" w:rsidR="00CE1031" w:rsidRDefault="00CE1031" w:rsidP="00CE1031">
      <w:pPr>
        <w:pStyle w:val="ListParagraph"/>
        <w:numPr>
          <w:ilvl w:val="0"/>
          <w:numId w:val="22"/>
        </w:numPr>
        <w:rPr>
          <w:rFonts w:ascii="Times New Roman" w:hAnsi="Times New Roman" w:cs="Times New Roman"/>
          <w:b/>
          <w:bCs/>
          <w:sz w:val="28"/>
          <w:szCs w:val="28"/>
        </w:rPr>
      </w:pPr>
      <w:r w:rsidRPr="002818BD">
        <w:rPr>
          <w:rFonts w:ascii="Times New Roman" w:hAnsi="Times New Roman" w:cs="Times New Roman"/>
          <w:b/>
          <w:bCs/>
          <w:sz w:val="28"/>
          <w:szCs w:val="28"/>
        </w:rPr>
        <w:t>Can you compare the nutritional content of different menu categories?</w:t>
      </w:r>
    </w:p>
    <w:p w14:paraId="220A8841" w14:textId="77777777" w:rsidR="00CE1031" w:rsidRDefault="00CE1031" w:rsidP="00CE1031">
      <w:pPr>
        <w:pStyle w:val="ListParagraph"/>
        <w:ind w:left="360"/>
        <w:rPr>
          <w:rFonts w:ascii="Times New Roman" w:hAnsi="Times New Roman" w:cs="Times New Roman"/>
          <w:sz w:val="28"/>
          <w:szCs w:val="28"/>
        </w:rPr>
      </w:pPr>
      <w:r w:rsidRPr="00511F9F">
        <w:rPr>
          <w:rFonts w:ascii="Times New Roman" w:hAnsi="Times New Roman" w:cs="Times New Roman"/>
          <w:sz w:val="28"/>
          <w:szCs w:val="28"/>
        </w:rPr>
        <w:t>Yes, I can compare the nutritional content of different menu categories based on the image you sent. The image shows a box plot comparing the energy content of different menu categories. The box plot shows that the median energy content of desserts and main courses is higher than the median energy content of appetizers and beverages. This means that, on average, desserts and main courses have more calories per serving than appetizers and beverages. The box plot also shows that there is a wider range of energy content values for desserts and main courses than for appetizers and beverages. This means that there is a greater variation in the number of calories per serving for desserts and main courses than for appetizers and beverages.</w:t>
      </w:r>
    </w:p>
    <w:p w14:paraId="0919EB73" w14:textId="77777777" w:rsidR="00CE1031" w:rsidRDefault="00CE1031" w:rsidP="00CE1031">
      <w:pPr>
        <w:pStyle w:val="ListParagraph"/>
        <w:ind w:left="360"/>
        <w:rPr>
          <w:rFonts w:ascii="Times New Roman" w:hAnsi="Times New Roman" w:cs="Times New Roman"/>
          <w:sz w:val="28"/>
          <w:szCs w:val="28"/>
        </w:rPr>
      </w:pPr>
    </w:p>
    <w:p w14:paraId="426A5958" w14:textId="77777777" w:rsidR="00CE1031" w:rsidRDefault="00CE1031" w:rsidP="00CE1031">
      <w:pPr>
        <w:pStyle w:val="ListParagraph"/>
        <w:ind w:left="360"/>
        <w:rPr>
          <w:rFonts w:ascii="Times New Roman" w:hAnsi="Times New Roman" w:cs="Times New Roman"/>
          <w:sz w:val="28"/>
          <w:szCs w:val="28"/>
        </w:rPr>
      </w:pPr>
    </w:p>
    <w:p w14:paraId="04F25226" w14:textId="77777777" w:rsidR="00CE1031" w:rsidRDefault="00CE1031" w:rsidP="00CE1031">
      <w:pPr>
        <w:pStyle w:val="ListParagraph"/>
        <w:ind w:left="360"/>
        <w:rPr>
          <w:rFonts w:ascii="Times New Roman" w:hAnsi="Times New Roman" w:cs="Times New Roman"/>
          <w:sz w:val="28"/>
          <w:szCs w:val="28"/>
        </w:rPr>
      </w:pPr>
    </w:p>
    <w:p w14:paraId="5F4632BA" w14:textId="77777777" w:rsidR="00CE1031" w:rsidRDefault="00CE1031" w:rsidP="00CE1031">
      <w:pPr>
        <w:pStyle w:val="ListParagraph"/>
        <w:ind w:left="360"/>
        <w:rPr>
          <w:rFonts w:ascii="Times New Roman" w:hAnsi="Times New Roman" w:cs="Times New Roman"/>
          <w:sz w:val="28"/>
          <w:szCs w:val="28"/>
        </w:rPr>
      </w:pPr>
    </w:p>
    <w:p w14:paraId="2314E8E2" w14:textId="77777777" w:rsidR="00CE1031" w:rsidRPr="00AF3B2A" w:rsidRDefault="00CE1031" w:rsidP="00CE1031">
      <w:pPr>
        <w:pStyle w:val="ListParagraph"/>
        <w:numPr>
          <w:ilvl w:val="0"/>
          <w:numId w:val="22"/>
        </w:numPr>
        <w:rPr>
          <w:rFonts w:ascii="Times New Roman" w:hAnsi="Times New Roman" w:cs="Times New Roman"/>
          <w:b/>
          <w:bCs/>
          <w:sz w:val="28"/>
          <w:szCs w:val="28"/>
        </w:rPr>
      </w:pPr>
      <w:r>
        <w:rPr>
          <w:rFonts w:ascii="Times New Roman" w:hAnsi="Times New Roman" w:cs="Times New Roman"/>
          <w:sz w:val="28"/>
          <w:szCs w:val="28"/>
        </w:rPr>
        <w:t xml:space="preserve"> </w:t>
      </w:r>
      <w:r w:rsidRPr="001C3BEE">
        <w:rPr>
          <w:rFonts w:ascii="Times New Roman" w:hAnsi="Times New Roman" w:cs="Times New Roman"/>
          <w:b/>
          <w:bCs/>
          <w:sz w:val="28"/>
          <w:szCs w:val="28"/>
        </w:rPr>
        <w:t>How does the sodium content vary across menu categories?</w:t>
      </w:r>
    </w:p>
    <w:p w14:paraId="7436DB5F"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Based on the box plot you sent, the sodium content varies across menu categories as follows:</w:t>
      </w:r>
    </w:p>
    <w:p w14:paraId="778AD155"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Menu category  Median sodium content (mg) </w:t>
      </w:r>
    </w:p>
    <w:p w14:paraId="238D939B"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Appetizers          400 </w:t>
      </w:r>
    </w:p>
    <w:p w14:paraId="0964602D"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Main courses      500 </w:t>
      </w:r>
    </w:p>
    <w:p w14:paraId="6ACA6108"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lastRenderedPageBreak/>
        <w:t xml:space="preserve"> Desserts              300 </w:t>
      </w:r>
    </w:p>
    <w:p w14:paraId="70F96312"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Beverages           150 </w:t>
      </w:r>
    </w:p>
    <w:p w14:paraId="2A5A8A6C" w14:textId="77777777" w:rsidR="00CE1031" w:rsidRPr="00AF3B2A"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The median sodium content of appetizers and main courses is higher than the median sodium content of desserts and beverages. This means that, on average, appetizers and main courses have more sodium per serving than desserts and beverages.</w:t>
      </w:r>
    </w:p>
    <w:p w14:paraId="6E7D25D3" w14:textId="77777777" w:rsidR="00CE1031"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The box plot also shows that there is a wider range of sodium content values for appetizers and main courses than for desserts and beverages. This means that there is a greater variation in the amount of sodium per serving for appetizers and main courses than for desserts and beverages.</w:t>
      </w:r>
      <w:r>
        <w:rPr>
          <w:rFonts w:ascii="Times New Roman" w:hAnsi="Times New Roman" w:cs="Times New Roman"/>
          <w:sz w:val="28"/>
          <w:szCs w:val="28"/>
        </w:rPr>
        <w:t xml:space="preserve"> </w:t>
      </w:r>
    </w:p>
    <w:p w14:paraId="522112A0" w14:textId="77777777" w:rsidR="00CE1031" w:rsidRDefault="00CE1031" w:rsidP="00CE1031">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It is important to note that these are just median values. The sodium content of individual menu items can vary widely. For example, a salad appetizer may have less sodium than a fried mozzarella appetizer. Similarly, a grilled chicken breast main course may have less sodium than a steak main course.</w:t>
      </w:r>
    </w:p>
    <w:p w14:paraId="59D47172" w14:textId="77777777" w:rsidR="00CE1031" w:rsidRDefault="00CE1031" w:rsidP="00CE1031">
      <w:pPr>
        <w:pStyle w:val="ListParagraph"/>
        <w:numPr>
          <w:ilvl w:val="0"/>
          <w:numId w:val="22"/>
        </w:numPr>
        <w:rPr>
          <w:rFonts w:ascii="Times New Roman" w:hAnsi="Times New Roman" w:cs="Times New Roman"/>
          <w:b/>
          <w:bCs/>
          <w:sz w:val="28"/>
          <w:szCs w:val="28"/>
        </w:rPr>
      </w:pPr>
      <w:r>
        <w:rPr>
          <w:rFonts w:ascii="Times New Roman" w:hAnsi="Times New Roman" w:cs="Times New Roman"/>
          <w:sz w:val="28"/>
          <w:szCs w:val="28"/>
        </w:rPr>
        <w:t xml:space="preserve"> </w:t>
      </w:r>
      <w:r w:rsidRPr="00DF57C8">
        <w:rPr>
          <w:rFonts w:ascii="Times New Roman" w:hAnsi="Times New Roman" w:cs="Times New Roman"/>
          <w:b/>
          <w:bCs/>
          <w:sz w:val="28"/>
          <w:szCs w:val="28"/>
        </w:rPr>
        <w:t>Can you visualize the distribution of calories for different menu categories?</w:t>
      </w:r>
    </w:p>
    <w:p w14:paraId="4610FCC7" w14:textId="77777777" w:rsidR="00CE1031" w:rsidRDefault="00CE1031" w:rsidP="00CE1031">
      <w:pPr>
        <w:pStyle w:val="ListParagraph"/>
        <w:ind w:left="360"/>
        <w:rPr>
          <w:rFonts w:ascii="Times New Roman" w:hAnsi="Times New Roman" w:cs="Times New Roman"/>
          <w:sz w:val="28"/>
          <w:szCs w:val="28"/>
        </w:rPr>
      </w:pPr>
      <w:r w:rsidRPr="00213372">
        <w:rPr>
          <w:rFonts w:ascii="Times New Roman" w:hAnsi="Times New Roman" w:cs="Times New Roman"/>
          <w:sz w:val="28"/>
          <w:szCs w:val="28"/>
        </w:rPr>
        <w:t>Yes, the image you sent visualizes the distribution of calories for different menu categories. The image is a box plot, which is a type of chart that shows the distribution of a dataset. The box plot shows the median, quartiles, and outliers of the dataset.</w:t>
      </w:r>
    </w:p>
    <w:p w14:paraId="14BE3A62" w14:textId="77777777" w:rsidR="00CE1031" w:rsidRDefault="00CE1031" w:rsidP="00CE1031">
      <w:pPr>
        <w:pStyle w:val="ListParagraph"/>
        <w:numPr>
          <w:ilvl w:val="0"/>
          <w:numId w:val="22"/>
        </w:numPr>
        <w:rPr>
          <w:rFonts w:ascii="Times New Roman" w:hAnsi="Times New Roman" w:cs="Times New Roman"/>
          <w:b/>
          <w:bCs/>
          <w:sz w:val="28"/>
          <w:szCs w:val="28"/>
        </w:rPr>
      </w:pPr>
      <w:r>
        <w:rPr>
          <w:rFonts w:ascii="Times New Roman" w:hAnsi="Times New Roman" w:cs="Times New Roman"/>
          <w:sz w:val="28"/>
          <w:szCs w:val="28"/>
        </w:rPr>
        <w:t xml:space="preserve"> </w:t>
      </w:r>
      <w:r w:rsidRPr="00F5135A">
        <w:rPr>
          <w:rFonts w:ascii="Times New Roman" w:hAnsi="Times New Roman" w:cs="Times New Roman"/>
          <w:b/>
          <w:bCs/>
          <w:sz w:val="28"/>
          <w:szCs w:val="28"/>
        </w:rPr>
        <w:t>Is there a correlation between total fat content and protein content?</w:t>
      </w:r>
    </w:p>
    <w:p w14:paraId="60D27E24" w14:textId="77777777" w:rsidR="00CE1031" w:rsidRPr="001B72E7" w:rsidRDefault="00CE1031" w:rsidP="00CE1031">
      <w:pPr>
        <w:pStyle w:val="ListParagraph"/>
        <w:ind w:left="360"/>
        <w:rPr>
          <w:rFonts w:ascii="Times New Roman" w:hAnsi="Times New Roman" w:cs="Times New Roman"/>
          <w:sz w:val="28"/>
          <w:szCs w:val="28"/>
        </w:rPr>
      </w:pPr>
      <w:r w:rsidRPr="001B72E7">
        <w:rPr>
          <w:rFonts w:ascii="Times New Roman" w:hAnsi="Times New Roman" w:cs="Times New Roman"/>
          <w:sz w:val="28"/>
          <w:szCs w:val="28"/>
        </w:rPr>
        <w:t>No, there is not a correlation between total fat content and protein content. The image you sent shows a scatter plot of total fat content vs protein content for a set of menu items. The scatter plot shows that the points are randomly distributed, with no clear pattern. This indicates that there is no correlation between total fat content and protein content.</w:t>
      </w:r>
    </w:p>
    <w:p w14:paraId="063E224B" w14:textId="77777777" w:rsidR="00CE1031" w:rsidRDefault="00CE1031" w:rsidP="00CE1031">
      <w:pPr>
        <w:pStyle w:val="ListParagraph"/>
        <w:ind w:left="360"/>
        <w:rPr>
          <w:rFonts w:ascii="Times New Roman" w:hAnsi="Times New Roman" w:cs="Times New Roman"/>
          <w:sz w:val="28"/>
          <w:szCs w:val="28"/>
        </w:rPr>
      </w:pPr>
      <w:r w:rsidRPr="001B72E7">
        <w:rPr>
          <w:rFonts w:ascii="Times New Roman" w:hAnsi="Times New Roman" w:cs="Times New Roman"/>
          <w:sz w:val="28"/>
          <w:szCs w:val="28"/>
        </w:rPr>
        <w:t>This means that foods that are high in total fat content do not necessarily have a high protein content, and vice versa. For example, a piece of fried chicken is high in both total fat content and protein content, but a lean chicken breast is high in protein content but relatively low in total fat content.</w:t>
      </w:r>
    </w:p>
    <w:p w14:paraId="18B64A5A" w14:textId="77777777" w:rsidR="00CE1031" w:rsidRDefault="00CE1031" w:rsidP="00CE1031">
      <w:pPr>
        <w:pStyle w:val="ListParagraph"/>
        <w:ind w:left="360"/>
        <w:rPr>
          <w:rFonts w:ascii="Times New Roman" w:hAnsi="Times New Roman" w:cs="Times New Roman"/>
          <w:sz w:val="28"/>
          <w:szCs w:val="28"/>
        </w:rPr>
      </w:pPr>
    </w:p>
    <w:p w14:paraId="244F0D87" w14:textId="77777777" w:rsidR="00CE1031" w:rsidRDefault="00CE1031" w:rsidP="00CE1031">
      <w:pPr>
        <w:pStyle w:val="ListParagraph"/>
        <w:ind w:left="360"/>
        <w:rPr>
          <w:rFonts w:ascii="Times New Roman" w:hAnsi="Times New Roman" w:cs="Times New Roman"/>
          <w:sz w:val="28"/>
          <w:szCs w:val="28"/>
        </w:rPr>
      </w:pPr>
    </w:p>
    <w:p w14:paraId="07C6BBAE" w14:textId="77777777" w:rsidR="00CE1031" w:rsidRPr="00B91A11" w:rsidRDefault="00CE1031" w:rsidP="00CE1031">
      <w:pPr>
        <w:pStyle w:val="ListParagraph"/>
        <w:numPr>
          <w:ilvl w:val="0"/>
          <w:numId w:val="22"/>
        </w:numPr>
        <w:rPr>
          <w:rFonts w:ascii="Times New Roman" w:hAnsi="Times New Roman" w:cs="Times New Roman"/>
          <w:b/>
          <w:bCs/>
          <w:sz w:val="28"/>
          <w:szCs w:val="28"/>
        </w:rPr>
      </w:pPr>
      <w:r w:rsidRPr="0074113F">
        <w:rPr>
          <w:rFonts w:ascii="Times New Roman" w:hAnsi="Times New Roman" w:cs="Times New Roman"/>
          <w:b/>
          <w:bCs/>
          <w:sz w:val="28"/>
          <w:szCs w:val="28"/>
        </w:rPr>
        <w:t>How do the distribution of menu items with low calorie content compare to those with high calorie content?</w:t>
      </w:r>
    </w:p>
    <w:p w14:paraId="6E1AA832" w14:textId="77777777" w:rsidR="00CE1031" w:rsidRPr="00B91A11" w:rsidRDefault="00CE1031" w:rsidP="00CE1031">
      <w:pPr>
        <w:pStyle w:val="ListParagraph"/>
        <w:ind w:left="360"/>
        <w:rPr>
          <w:rFonts w:ascii="Times New Roman" w:hAnsi="Times New Roman" w:cs="Times New Roman"/>
          <w:sz w:val="28"/>
          <w:szCs w:val="28"/>
        </w:rPr>
      </w:pPr>
      <w:r w:rsidRPr="00B91A11">
        <w:rPr>
          <w:rFonts w:ascii="Times New Roman" w:hAnsi="Times New Roman" w:cs="Times New Roman"/>
          <w:sz w:val="28"/>
          <w:szCs w:val="28"/>
        </w:rPr>
        <w:t>The distribution of menu items with low calorie content and those with high calorie content is different in many ways:</w:t>
      </w:r>
    </w:p>
    <w:p w14:paraId="0FB389E4" w14:textId="77777777" w:rsidR="00CE1031" w:rsidRPr="00B91A11" w:rsidRDefault="00CE1031" w:rsidP="00CE1031">
      <w:pPr>
        <w:pStyle w:val="ListParagraph"/>
        <w:ind w:left="360"/>
        <w:rPr>
          <w:rFonts w:ascii="Times New Roman" w:hAnsi="Times New Roman" w:cs="Times New Roman"/>
          <w:sz w:val="28"/>
          <w:szCs w:val="28"/>
        </w:rPr>
      </w:pPr>
      <w:r w:rsidRPr="00B91A11">
        <w:rPr>
          <w:rFonts w:ascii="Times New Roman" w:hAnsi="Times New Roman" w:cs="Times New Roman"/>
          <w:b/>
          <w:bCs/>
          <w:sz w:val="28"/>
          <w:szCs w:val="28"/>
        </w:rPr>
        <w:t xml:space="preserve">Number of menu items: </w:t>
      </w:r>
      <w:r w:rsidRPr="00B91A11">
        <w:rPr>
          <w:rFonts w:ascii="Times New Roman" w:hAnsi="Times New Roman" w:cs="Times New Roman"/>
          <w:sz w:val="28"/>
          <w:szCs w:val="28"/>
        </w:rPr>
        <w:t xml:space="preserve">There are fewer menu items with low calorie content than there are with high calorie content. This is likely because high calorie foods are generally more palatable and satisfying than low calorie </w:t>
      </w:r>
      <w:r w:rsidRPr="00B91A11">
        <w:rPr>
          <w:rFonts w:ascii="Times New Roman" w:hAnsi="Times New Roman" w:cs="Times New Roman"/>
          <w:sz w:val="28"/>
          <w:szCs w:val="28"/>
        </w:rPr>
        <w:lastRenderedPageBreak/>
        <w:t>foods. For example, there are more options available for high calorie entrees, desserts, and appetizers than low calorie ones.</w:t>
      </w:r>
    </w:p>
    <w:p w14:paraId="75BDAFE4" w14:textId="77777777" w:rsidR="00CE1031" w:rsidRPr="00B91A11" w:rsidRDefault="00CE1031" w:rsidP="00CE1031">
      <w:pPr>
        <w:pStyle w:val="ListParagraph"/>
        <w:ind w:left="360"/>
        <w:rPr>
          <w:rFonts w:ascii="Times New Roman" w:hAnsi="Times New Roman" w:cs="Times New Roman"/>
          <w:sz w:val="28"/>
          <w:szCs w:val="28"/>
        </w:rPr>
      </w:pPr>
      <w:r w:rsidRPr="00B91A11">
        <w:rPr>
          <w:rFonts w:ascii="Times New Roman" w:hAnsi="Times New Roman" w:cs="Times New Roman"/>
          <w:b/>
          <w:bCs/>
          <w:sz w:val="28"/>
          <w:szCs w:val="28"/>
        </w:rPr>
        <w:t xml:space="preserve">Variety: </w:t>
      </w:r>
      <w:r w:rsidRPr="00B91A11">
        <w:rPr>
          <w:rFonts w:ascii="Times New Roman" w:hAnsi="Times New Roman" w:cs="Times New Roman"/>
          <w:sz w:val="28"/>
          <w:szCs w:val="28"/>
        </w:rPr>
        <w:t>There is less variety in menu items with low calorie content than there is in menu items with high calorie content. This is because low calorie foods are often limited to certain types of dishes, such as salads, soups, and grilled meats. For example, a high calorie menu may have a variety of entrees to choose from, while a low calorie menu may only have a few options.</w:t>
      </w:r>
    </w:p>
    <w:p w14:paraId="0911A349" w14:textId="77777777" w:rsidR="00CE1031" w:rsidRDefault="00CE1031" w:rsidP="00CE1031">
      <w:pPr>
        <w:pStyle w:val="ListParagraph"/>
        <w:ind w:left="360"/>
        <w:rPr>
          <w:rFonts w:ascii="Times New Roman" w:hAnsi="Times New Roman" w:cs="Times New Roman"/>
          <w:sz w:val="28"/>
          <w:szCs w:val="28"/>
        </w:rPr>
      </w:pPr>
      <w:r w:rsidRPr="00B91A11">
        <w:rPr>
          <w:rFonts w:ascii="Times New Roman" w:hAnsi="Times New Roman" w:cs="Times New Roman"/>
          <w:b/>
          <w:bCs/>
          <w:sz w:val="28"/>
          <w:szCs w:val="28"/>
        </w:rPr>
        <w:t xml:space="preserve">Availability: </w:t>
      </w:r>
      <w:r w:rsidRPr="00B91A11">
        <w:rPr>
          <w:rFonts w:ascii="Times New Roman" w:hAnsi="Times New Roman" w:cs="Times New Roman"/>
          <w:sz w:val="28"/>
          <w:szCs w:val="28"/>
        </w:rPr>
        <w:t>Menu items with low calorie content are often less available than menu items with high calorie content. This is because many restaurants do not offer low calorie options, and those that do may only offer a limited selection. For example, a high calorie menu may be available at any time of day, while a low-calorie menu may only be available during certain times, such as lunch or dinner.</w:t>
      </w:r>
    </w:p>
    <w:p w14:paraId="04B1D8E7" w14:textId="77777777" w:rsidR="00CE1031" w:rsidRDefault="00CE1031" w:rsidP="00CE1031">
      <w:pPr>
        <w:pStyle w:val="ListParagraph"/>
        <w:numPr>
          <w:ilvl w:val="0"/>
          <w:numId w:val="22"/>
        </w:numPr>
        <w:rPr>
          <w:rFonts w:ascii="Times New Roman" w:hAnsi="Times New Roman" w:cs="Times New Roman"/>
          <w:b/>
          <w:bCs/>
          <w:sz w:val="28"/>
          <w:szCs w:val="28"/>
        </w:rPr>
      </w:pPr>
      <w:r w:rsidRPr="00904B55">
        <w:rPr>
          <w:rFonts w:ascii="Times New Roman" w:hAnsi="Times New Roman" w:cs="Times New Roman"/>
          <w:b/>
          <w:bCs/>
          <w:sz w:val="28"/>
          <w:szCs w:val="28"/>
        </w:rPr>
        <w:t>Which menu category offers the highest proportion of items with low total fat content (considering items with less than 10g of total fat as 'low')?</w:t>
      </w:r>
    </w:p>
    <w:p w14:paraId="35DABDEE"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Here is the proportion of low-fat menu items in each category:</w:t>
      </w:r>
    </w:p>
    <w:p w14:paraId="23B52D27" w14:textId="77777777" w:rsidR="00CE1031" w:rsidRPr="00577AE4" w:rsidRDefault="00CE1031" w:rsidP="00CE1031">
      <w:pPr>
        <w:pStyle w:val="ListParagraph"/>
        <w:ind w:left="360"/>
        <w:rPr>
          <w:rFonts w:ascii="Times New Roman" w:hAnsi="Times New Roman" w:cs="Times New Roman"/>
          <w:sz w:val="28"/>
          <w:szCs w:val="28"/>
        </w:rPr>
      </w:pPr>
    </w:p>
    <w:p w14:paraId="7891F4E6"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Menu Category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Proportion of low-fat items </w:t>
      </w:r>
    </w:p>
    <w:p w14:paraId="126D238D"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Salads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75% </w:t>
      </w:r>
    </w:p>
    <w:p w14:paraId="7FF9A5C5"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Beverages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50% </w:t>
      </w:r>
    </w:p>
    <w:p w14:paraId="275976B2"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Breakfast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33.33% </w:t>
      </w:r>
    </w:p>
    <w:p w14:paraId="2E2B5585"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Regular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25% </w:t>
      </w:r>
    </w:p>
    <w:p w14:paraId="4F7C9466"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Desserts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16.67% </w:t>
      </w:r>
    </w:p>
    <w:p w14:paraId="7955F906"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Condiments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0% </w:t>
      </w:r>
    </w:p>
    <w:p w14:paraId="723F5190"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w:t>
      </w:r>
      <w:proofErr w:type="spellStart"/>
      <w:r w:rsidRPr="00577AE4">
        <w:rPr>
          <w:rFonts w:ascii="Times New Roman" w:hAnsi="Times New Roman" w:cs="Times New Roman"/>
          <w:sz w:val="28"/>
          <w:szCs w:val="28"/>
        </w:rPr>
        <w:t>McCafe</w:t>
      </w:r>
      <w:proofErr w:type="spellEnd"/>
      <w:r w:rsidRPr="00577AE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77AE4">
        <w:rPr>
          <w:rFonts w:ascii="Times New Roman" w:hAnsi="Times New Roman" w:cs="Times New Roman"/>
          <w:sz w:val="28"/>
          <w:szCs w:val="28"/>
        </w:rPr>
        <w:t xml:space="preserve"> 0% </w:t>
      </w:r>
    </w:p>
    <w:p w14:paraId="02290138" w14:textId="77777777" w:rsidR="00CE1031" w:rsidRPr="00577AE4" w:rsidRDefault="00CE1031" w:rsidP="00CE1031">
      <w:pPr>
        <w:pStyle w:val="ListParagraph"/>
        <w:ind w:left="360"/>
        <w:rPr>
          <w:rFonts w:ascii="Times New Roman" w:hAnsi="Times New Roman" w:cs="Times New Roman"/>
          <w:sz w:val="28"/>
          <w:szCs w:val="28"/>
        </w:rPr>
      </w:pPr>
    </w:p>
    <w:p w14:paraId="7A207737" w14:textId="77777777" w:rsidR="00CE1031" w:rsidRPr="00577AE4" w:rsidRDefault="00CE1031" w:rsidP="00CE1031">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As you can see, salads have the highest proportion of low-fat items, followed by beverages, breakfast, regular menu items, and desserts. Condiments and </w:t>
      </w:r>
      <w:proofErr w:type="spellStart"/>
      <w:r w:rsidRPr="00577AE4">
        <w:rPr>
          <w:rFonts w:ascii="Times New Roman" w:hAnsi="Times New Roman" w:cs="Times New Roman"/>
          <w:sz w:val="28"/>
          <w:szCs w:val="28"/>
        </w:rPr>
        <w:t>McCafe</w:t>
      </w:r>
      <w:proofErr w:type="spellEnd"/>
      <w:r w:rsidRPr="00577AE4">
        <w:rPr>
          <w:rFonts w:ascii="Times New Roman" w:hAnsi="Times New Roman" w:cs="Times New Roman"/>
          <w:sz w:val="28"/>
          <w:szCs w:val="28"/>
        </w:rPr>
        <w:t xml:space="preserve"> items have no low-fat options.</w:t>
      </w:r>
    </w:p>
    <w:p w14:paraId="4A8A69D3" w14:textId="77777777" w:rsidR="00CE1031" w:rsidRDefault="00CE1031" w:rsidP="00CE1031">
      <w:pPr>
        <w:rPr>
          <w:rFonts w:ascii="Times New Roman" w:hAnsi="Times New Roman" w:cs="Times New Roman"/>
          <w:sz w:val="28"/>
          <w:szCs w:val="28"/>
        </w:rPr>
      </w:pPr>
      <w:r w:rsidRPr="00081FF6">
        <w:rPr>
          <w:rFonts w:ascii="Times New Roman" w:hAnsi="Times New Roman" w:cs="Times New Roman"/>
          <w:sz w:val="28"/>
          <w:szCs w:val="28"/>
        </w:rPr>
        <w:t>It is important to note that this data is based on a small sample of menu items from a single restaurant chain. The proportion of low-fat items in each category may vary depending on the restaurant or cuisine. However, this data does suggest that salads are a generally good choice if you are looking for a low-fat meal option.</w:t>
      </w:r>
    </w:p>
    <w:p w14:paraId="3B0AA356" w14:textId="77777777" w:rsidR="00CE1031" w:rsidRDefault="00CE1031" w:rsidP="00CE1031">
      <w:pPr>
        <w:rPr>
          <w:rFonts w:ascii="Times New Roman" w:hAnsi="Times New Roman" w:cs="Times New Roman"/>
          <w:sz w:val="28"/>
          <w:szCs w:val="28"/>
        </w:rPr>
      </w:pPr>
    </w:p>
    <w:p w14:paraId="2228F25C" w14:textId="77777777" w:rsidR="00CE1031" w:rsidRDefault="00CE1031" w:rsidP="00CE1031">
      <w:pPr>
        <w:pStyle w:val="ListParagraph"/>
        <w:numPr>
          <w:ilvl w:val="0"/>
          <w:numId w:val="22"/>
        </w:numPr>
        <w:rPr>
          <w:rFonts w:ascii="Times New Roman" w:hAnsi="Times New Roman" w:cs="Times New Roman"/>
          <w:b/>
          <w:bCs/>
          <w:sz w:val="28"/>
          <w:szCs w:val="28"/>
        </w:rPr>
      </w:pPr>
      <w:r w:rsidRPr="00102699">
        <w:rPr>
          <w:rFonts w:ascii="Times New Roman" w:hAnsi="Times New Roman" w:cs="Times New Roman"/>
          <w:b/>
          <w:bCs/>
          <w:sz w:val="28"/>
          <w:szCs w:val="28"/>
        </w:rPr>
        <w:lastRenderedPageBreak/>
        <w:t>What is the optimal way to reduce the total calorie content of a menu while minimizing the impact on customer satisfaction?</w:t>
      </w:r>
    </w:p>
    <w:p w14:paraId="17E67E47" w14:textId="77777777" w:rsidR="00CE1031" w:rsidRPr="006F1B7D" w:rsidRDefault="00CE1031" w:rsidP="00CE1031">
      <w:pPr>
        <w:pStyle w:val="ListParagraph"/>
        <w:ind w:left="360"/>
        <w:rPr>
          <w:rFonts w:ascii="Times New Roman" w:hAnsi="Times New Roman" w:cs="Times New Roman"/>
          <w:sz w:val="28"/>
          <w:szCs w:val="28"/>
        </w:rPr>
      </w:pPr>
      <w:r w:rsidRPr="006F1B7D">
        <w:rPr>
          <w:rFonts w:ascii="Times New Roman" w:hAnsi="Times New Roman" w:cs="Times New Roman"/>
          <w:sz w:val="28"/>
          <w:szCs w:val="28"/>
        </w:rPr>
        <w:t>To answer this question, we would need to conduct a more detailed analysis of the menu dataset, including considering the following factors:</w:t>
      </w:r>
    </w:p>
    <w:p w14:paraId="00872EE2" w14:textId="77777777" w:rsidR="00CE1031" w:rsidRPr="006F1B7D" w:rsidRDefault="00CE1031" w:rsidP="00CE1031">
      <w:pPr>
        <w:pStyle w:val="ListParagraph"/>
        <w:numPr>
          <w:ilvl w:val="0"/>
          <w:numId w:val="21"/>
        </w:numPr>
        <w:rPr>
          <w:rFonts w:ascii="Times New Roman" w:hAnsi="Times New Roman" w:cs="Times New Roman"/>
          <w:sz w:val="28"/>
          <w:szCs w:val="28"/>
        </w:rPr>
      </w:pPr>
      <w:r w:rsidRPr="006F1B7D">
        <w:rPr>
          <w:rFonts w:ascii="Times New Roman" w:hAnsi="Times New Roman" w:cs="Times New Roman"/>
          <w:sz w:val="28"/>
          <w:szCs w:val="28"/>
        </w:rPr>
        <w:t>The popularity of each menu item</w:t>
      </w:r>
    </w:p>
    <w:p w14:paraId="5D1E3358" w14:textId="77777777" w:rsidR="00CE1031" w:rsidRPr="006F1B7D" w:rsidRDefault="00CE1031" w:rsidP="00CE1031">
      <w:pPr>
        <w:pStyle w:val="ListParagraph"/>
        <w:numPr>
          <w:ilvl w:val="0"/>
          <w:numId w:val="21"/>
        </w:numPr>
        <w:rPr>
          <w:rFonts w:ascii="Times New Roman" w:hAnsi="Times New Roman" w:cs="Times New Roman"/>
          <w:sz w:val="28"/>
          <w:szCs w:val="28"/>
        </w:rPr>
      </w:pPr>
      <w:r w:rsidRPr="006F1B7D">
        <w:rPr>
          <w:rFonts w:ascii="Times New Roman" w:hAnsi="Times New Roman" w:cs="Times New Roman"/>
          <w:sz w:val="28"/>
          <w:szCs w:val="28"/>
        </w:rPr>
        <w:t>The nutritional content of each menu item</w:t>
      </w:r>
    </w:p>
    <w:p w14:paraId="6AA4AD5B" w14:textId="77777777" w:rsidR="00CE1031" w:rsidRPr="006F1B7D" w:rsidRDefault="00CE1031" w:rsidP="00CE1031">
      <w:pPr>
        <w:pStyle w:val="ListParagraph"/>
        <w:numPr>
          <w:ilvl w:val="0"/>
          <w:numId w:val="21"/>
        </w:numPr>
        <w:rPr>
          <w:rFonts w:ascii="Times New Roman" w:hAnsi="Times New Roman" w:cs="Times New Roman"/>
          <w:sz w:val="28"/>
          <w:szCs w:val="28"/>
        </w:rPr>
      </w:pPr>
      <w:r w:rsidRPr="006F1B7D">
        <w:rPr>
          <w:rFonts w:ascii="Times New Roman" w:hAnsi="Times New Roman" w:cs="Times New Roman"/>
          <w:sz w:val="28"/>
          <w:szCs w:val="28"/>
        </w:rPr>
        <w:t>The cost of each menu item</w:t>
      </w:r>
    </w:p>
    <w:p w14:paraId="4A9B6110" w14:textId="77777777" w:rsidR="00CE1031" w:rsidRDefault="00CE1031" w:rsidP="00CE1031">
      <w:pPr>
        <w:pStyle w:val="ListParagraph"/>
        <w:numPr>
          <w:ilvl w:val="0"/>
          <w:numId w:val="21"/>
        </w:numPr>
        <w:rPr>
          <w:rFonts w:ascii="Times New Roman" w:hAnsi="Times New Roman" w:cs="Times New Roman"/>
          <w:sz w:val="28"/>
          <w:szCs w:val="28"/>
        </w:rPr>
      </w:pPr>
      <w:r w:rsidRPr="006F1B7D">
        <w:rPr>
          <w:rFonts w:ascii="Times New Roman" w:hAnsi="Times New Roman" w:cs="Times New Roman"/>
          <w:sz w:val="28"/>
          <w:szCs w:val="28"/>
        </w:rPr>
        <w:t>The customer satisfaction associated with each menu item.</w:t>
      </w:r>
    </w:p>
    <w:p w14:paraId="3FAAF3EF"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31967C20" w14:textId="77777777" w:rsidR="00B56A52"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19A24BF6" w14:textId="77777777" w:rsidR="00B56A52" w:rsidRPr="00B33BE1" w:rsidRDefault="00B56A52"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4B6789AE" w14:textId="3E2C6536" w:rsidR="00B33BE1" w:rsidRPr="00B56A52" w:rsidRDefault="00B33BE1" w:rsidP="00B56A52">
      <w:pPr>
        <w:pStyle w:val="ListParagraph"/>
        <w:spacing w:before="360" w:after="360" w:line="240" w:lineRule="auto"/>
        <w:jc w:val="center"/>
        <w:rPr>
          <w:rFonts w:ascii="Times New Roman" w:eastAsia="Times New Roman" w:hAnsi="Times New Roman" w:cs="Times New Roman"/>
          <w:b/>
          <w:bCs/>
          <w:kern w:val="0"/>
          <w:sz w:val="44"/>
          <w:szCs w:val="44"/>
          <w:u w:val="single"/>
          <w:lang w:eastAsia="en-IN"/>
          <w14:ligatures w14:val="none"/>
        </w:rPr>
      </w:pPr>
      <w:r w:rsidRPr="00B56A52">
        <w:rPr>
          <w:rFonts w:ascii="Times New Roman" w:eastAsia="Times New Roman" w:hAnsi="Times New Roman" w:cs="Times New Roman"/>
          <w:b/>
          <w:bCs/>
          <w:kern w:val="0"/>
          <w:sz w:val="44"/>
          <w:szCs w:val="44"/>
          <w:u w:val="single"/>
          <w:lang w:eastAsia="en-IN"/>
          <w14:ligatures w14:val="none"/>
        </w:rPr>
        <w:t>Conclusion</w:t>
      </w:r>
    </w:p>
    <w:p w14:paraId="5E19B173" w14:textId="77777777" w:rsidR="00B33BE1" w:rsidRPr="00B33BE1" w:rsidRDefault="00B33BE1" w:rsidP="00B33BE1">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C97FE59" w14:textId="199B33FE" w:rsidR="00891940" w:rsidRDefault="00B33BE1" w:rsidP="00B56A52">
      <w:pPr>
        <w:pStyle w:val="ListParagraph"/>
        <w:spacing w:before="360" w:after="360" w:line="240" w:lineRule="auto"/>
        <w:rPr>
          <w:rFonts w:ascii="Times New Roman" w:eastAsia="Times New Roman" w:hAnsi="Times New Roman" w:cs="Times New Roman"/>
          <w:kern w:val="0"/>
          <w:sz w:val="27"/>
          <w:szCs w:val="27"/>
          <w:lang w:eastAsia="en-IN"/>
          <w14:ligatures w14:val="none"/>
        </w:rPr>
      </w:pPr>
      <w:r w:rsidRPr="00B33BE1">
        <w:rPr>
          <w:rFonts w:ascii="Times New Roman" w:eastAsia="Times New Roman" w:hAnsi="Times New Roman" w:cs="Times New Roman"/>
          <w:kern w:val="0"/>
          <w:sz w:val="27"/>
          <w:szCs w:val="27"/>
          <w:lang w:eastAsia="en-IN"/>
          <w14:ligatures w14:val="none"/>
        </w:rPr>
        <w:t xml:space="preserve">The exploratory data analysis (EDA) of the McDonald's Nutrition Facts dataset revealed several key insights into the nutritional characteristics of menu items. The findings include differences in energy content between burgers and salads, variations in protein content among menu categories, and associations between certain menu categories and the presence of trans </w:t>
      </w:r>
      <w:r w:rsidR="00B56A52" w:rsidRPr="00B33BE1">
        <w:rPr>
          <w:rFonts w:ascii="Times New Roman" w:eastAsia="Times New Roman" w:hAnsi="Times New Roman" w:cs="Times New Roman"/>
          <w:kern w:val="0"/>
          <w:sz w:val="27"/>
          <w:szCs w:val="27"/>
          <w:lang w:eastAsia="en-IN"/>
          <w14:ligatures w14:val="none"/>
        </w:rPr>
        <w:t>fat.</w:t>
      </w:r>
      <w:r w:rsidR="00B56A52" w:rsidRPr="00B56A52">
        <w:rPr>
          <w:rFonts w:ascii="Times New Roman" w:eastAsia="Times New Roman" w:hAnsi="Times New Roman" w:cs="Times New Roman"/>
          <w:kern w:val="0"/>
          <w:sz w:val="27"/>
          <w:szCs w:val="27"/>
          <w:lang w:eastAsia="en-IN"/>
          <w14:ligatures w14:val="none"/>
        </w:rPr>
        <w:t xml:space="preserve"> However</w:t>
      </w:r>
      <w:r w:rsidRPr="00B56A52">
        <w:rPr>
          <w:rFonts w:ascii="Times New Roman" w:eastAsia="Times New Roman" w:hAnsi="Times New Roman" w:cs="Times New Roman"/>
          <w:kern w:val="0"/>
          <w:sz w:val="27"/>
          <w:szCs w:val="27"/>
          <w:lang w:eastAsia="en-IN"/>
          <w14:ligatures w14:val="none"/>
        </w:rPr>
        <w:t xml:space="preserve">, it is crucial to acknowledge the limitations of the analysis, such as potential data inaccuracies and the need for a more comprehensive dataset. Recommendations for data validation, continuous monitoring, and collaboration with nutrition experts aim to address these limitations and enhance the reliability of future </w:t>
      </w:r>
      <w:r w:rsidR="00B56A52" w:rsidRPr="00B56A52">
        <w:rPr>
          <w:rFonts w:ascii="Times New Roman" w:eastAsia="Times New Roman" w:hAnsi="Times New Roman" w:cs="Times New Roman"/>
          <w:kern w:val="0"/>
          <w:sz w:val="27"/>
          <w:szCs w:val="27"/>
          <w:lang w:eastAsia="en-IN"/>
          <w14:ligatures w14:val="none"/>
        </w:rPr>
        <w:t>analyses. In</w:t>
      </w:r>
      <w:r w:rsidRPr="00B56A52">
        <w:rPr>
          <w:rFonts w:ascii="Times New Roman" w:eastAsia="Times New Roman" w:hAnsi="Times New Roman" w:cs="Times New Roman"/>
          <w:kern w:val="0"/>
          <w:sz w:val="27"/>
          <w:szCs w:val="27"/>
          <w:lang w:eastAsia="en-IN"/>
          <w14:ligatures w14:val="none"/>
        </w:rPr>
        <w:t xml:space="preserve"> conclusion, the EDA serves as a valuable starting point for understanding the nutritional landscape of McDonald's menu items. The recommendations provided can guide further steps to optimize menu offerings, improve data quality, and promote informed choices for both customers and the company. Ongoing efforts in these areas will contribute to a more transparent, health-conscious, and customer-centric approach to McDonald's menu management.</w:t>
      </w:r>
    </w:p>
    <w:p w14:paraId="602A1B55" w14:textId="77777777" w:rsidR="00A65908" w:rsidRDefault="00A65908" w:rsidP="00B56A52">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C684D7E" w14:textId="77777777" w:rsidR="00A65908" w:rsidRDefault="00A65908" w:rsidP="00B56A52">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54CD64D7" w14:textId="77777777" w:rsidR="00A65908" w:rsidRDefault="00A65908" w:rsidP="00B56A52">
      <w:pPr>
        <w:pStyle w:val="ListParagraph"/>
        <w:spacing w:before="360" w:after="360" w:line="240" w:lineRule="auto"/>
        <w:rPr>
          <w:rFonts w:ascii="Times New Roman" w:eastAsia="Times New Roman" w:hAnsi="Times New Roman" w:cs="Times New Roman"/>
          <w:kern w:val="0"/>
          <w:sz w:val="27"/>
          <w:szCs w:val="27"/>
          <w:lang w:eastAsia="en-IN"/>
          <w14:ligatures w14:val="none"/>
        </w:rPr>
      </w:pPr>
    </w:p>
    <w:p w14:paraId="7FE2DE6F" w14:textId="64F02850" w:rsidR="00A65908" w:rsidRDefault="00A65908" w:rsidP="00A65908">
      <w:pPr>
        <w:pStyle w:val="ListParagraph"/>
        <w:spacing w:before="360" w:after="360" w:line="240" w:lineRule="auto"/>
        <w:jc w:val="center"/>
        <w:rPr>
          <w:rFonts w:ascii="Times New Roman" w:eastAsia="Times New Roman" w:hAnsi="Times New Roman" w:cs="Times New Roman"/>
          <w:b/>
          <w:bCs/>
          <w:kern w:val="0"/>
          <w:sz w:val="44"/>
          <w:szCs w:val="44"/>
          <w:u w:val="single"/>
          <w:lang w:eastAsia="en-IN"/>
          <w14:ligatures w14:val="none"/>
        </w:rPr>
      </w:pPr>
      <w:r>
        <w:rPr>
          <w:rFonts w:ascii="Times New Roman" w:eastAsia="Times New Roman" w:hAnsi="Times New Roman" w:cs="Times New Roman"/>
          <w:b/>
          <w:bCs/>
          <w:kern w:val="0"/>
          <w:sz w:val="44"/>
          <w:szCs w:val="44"/>
          <w:u w:val="single"/>
          <w:lang w:eastAsia="en-IN"/>
          <w14:ligatures w14:val="none"/>
        </w:rPr>
        <w:t>References</w:t>
      </w:r>
    </w:p>
    <w:p w14:paraId="0CF608B8" w14:textId="47B07486" w:rsidR="00A65908" w:rsidRDefault="00000000" w:rsidP="00A65908">
      <w:pPr>
        <w:pStyle w:val="ListParagraph"/>
        <w:numPr>
          <w:ilvl w:val="0"/>
          <w:numId w:val="19"/>
        </w:numPr>
        <w:spacing w:before="360" w:after="360" w:line="240" w:lineRule="auto"/>
        <w:rPr>
          <w:rFonts w:ascii="Times New Roman" w:eastAsia="Times New Roman" w:hAnsi="Times New Roman" w:cs="Times New Roman"/>
          <w:kern w:val="0"/>
          <w:sz w:val="44"/>
          <w:szCs w:val="44"/>
          <w:lang w:eastAsia="en-IN"/>
          <w14:ligatures w14:val="none"/>
        </w:rPr>
      </w:pPr>
      <w:hyperlink r:id="rId6" w:history="1">
        <w:r w:rsidR="00A65908" w:rsidRPr="00AB29D1">
          <w:rPr>
            <w:rStyle w:val="Hyperlink"/>
            <w:rFonts w:ascii="Times New Roman" w:eastAsia="Times New Roman" w:hAnsi="Times New Roman" w:cs="Times New Roman"/>
            <w:kern w:val="0"/>
            <w:sz w:val="44"/>
            <w:szCs w:val="44"/>
            <w:lang w:eastAsia="en-IN"/>
            <w14:ligatures w14:val="none"/>
          </w:rPr>
          <w:t>www.google.com</w:t>
        </w:r>
      </w:hyperlink>
    </w:p>
    <w:p w14:paraId="6E150BBE" w14:textId="16DDD7AD" w:rsidR="00A65908" w:rsidRDefault="00000000" w:rsidP="00A65908">
      <w:pPr>
        <w:pStyle w:val="ListParagraph"/>
        <w:numPr>
          <w:ilvl w:val="0"/>
          <w:numId w:val="19"/>
        </w:numPr>
        <w:spacing w:before="360" w:after="360" w:line="240" w:lineRule="auto"/>
        <w:rPr>
          <w:rFonts w:ascii="Times New Roman" w:eastAsia="Times New Roman" w:hAnsi="Times New Roman" w:cs="Times New Roman"/>
          <w:kern w:val="0"/>
          <w:sz w:val="44"/>
          <w:szCs w:val="44"/>
          <w:lang w:eastAsia="en-IN"/>
          <w14:ligatures w14:val="none"/>
        </w:rPr>
      </w:pPr>
      <w:hyperlink r:id="rId7" w:history="1">
        <w:r w:rsidR="00A65908" w:rsidRPr="00AB29D1">
          <w:rPr>
            <w:rStyle w:val="Hyperlink"/>
            <w:rFonts w:ascii="Times New Roman" w:eastAsia="Times New Roman" w:hAnsi="Times New Roman" w:cs="Times New Roman"/>
            <w:kern w:val="0"/>
            <w:sz w:val="44"/>
            <w:szCs w:val="44"/>
            <w:lang w:eastAsia="en-IN"/>
            <w14:ligatures w14:val="none"/>
          </w:rPr>
          <w:t>www.kaggle.com</w:t>
        </w:r>
      </w:hyperlink>
    </w:p>
    <w:p w14:paraId="1956A55A" w14:textId="3C79D3AC" w:rsidR="00A65908" w:rsidRDefault="00000000" w:rsidP="00A65908">
      <w:pPr>
        <w:pStyle w:val="ListParagraph"/>
        <w:numPr>
          <w:ilvl w:val="0"/>
          <w:numId w:val="19"/>
        </w:numPr>
        <w:spacing w:before="360" w:after="360" w:line="240" w:lineRule="auto"/>
        <w:rPr>
          <w:rFonts w:ascii="Times New Roman" w:eastAsia="Times New Roman" w:hAnsi="Times New Roman" w:cs="Times New Roman"/>
          <w:kern w:val="0"/>
          <w:sz w:val="44"/>
          <w:szCs w:val="44"/>
          <w:lang w:eastAsia="en-IN"/>
          <w14:ligatures w14:val="none"/>
        </w:rPr>
      </w:pPr>
      <w:hyperlink r:id="rId8" w:history="1">
        <w:r w:rsidR="002B7A2C" w:rsidRPr="00AB29D1">
          <w:rPr>
            <w:rStyle w:val="Hyperlink"/>
            <w:rFonts w:ascii="Times New Roman" w:eastAsia="Times New Roman" w:hAnsi="Times New Roman" w:cs="Times New Roman"/>
            <w:kern w:val="0"/>
            <w:sz w:val="44"/>
            <w:szCs w:val="44"/>
            <w:lang w:eastAsia="en-IN"/>
            <w14:ligatures w14:val="none"/>
          </w:rPr>
          <w:t>https://stackoverflow.com/</w:t>
        </w:r>
      </w:hyperlink>
    </w:p>
    <w:p w14:paraId="1C6507D8" w14:textId="68217C8E" w:rsidR="005D4AB9" w:rsidRDefault="00000000" w:rsidP="00A65908">
      <w:pPr>
        <w:pStyle w:val="ListParagraph"/>
        <w:numPr>
          <w:ilvl w:val="0"/>
          <w:numId w:val="19"/>
        </w:numPr>
        <w:spacing w:before="360" w:after="360" w:line="240" w:lineRule="auto"/>
        <w:rPr>
          <w:rFonts w:ascii="Times New Roman" w:eastAsia="Times New Roman" w:hAnsi="Times New Roman" w:cs="Times New Roman"/>
          <w:kern w:val="0"/>
          <w:sz w:val="44"/>
          <w:szCs w:val="44"/>
          <w:lang w:eastAsia="en-IN"/>
          <w14:ligatures w14:val="none"/>
        </w:rPr>
      </w:pPr>
      <w:hyperlink r:id="rId9" w:history="1">
        <w:r w:rsidR="001435B3" w:rsidRPr="00AB29D1">
          <w:rPr>
            <w:rStyle w:val="Hyperlink"/>
            <w:rFonts w:ascii="Times New Roman" w:eastAsia="Times New Roman" w:hAnsi="Times New Roman" w:cs="Times New Roman"/>
            <w:kern w:val="0"/>
            <w:sz w:val="44"/>
            <w:szCs w:val="44"/>
            <w:lang w:eastAsia="en-IN"/>
            <w14:ligatures w14:val="none"/>
          </w:rPr>
          <w:t>www.analyticsvidhya.com</w:t>
        </w:r>
      </w:hyperlink>
    </w:p>
    <w:p w14:paraId="6C35340D" w14:textId="77777777" w:rsidR="001435B3" w:rsidRPr="00805147" w:rsidRDefault="001435B3" w:rsidP="00805147">
      <w:pPr>
        <w:pStyle w:val="ListParagraph"/>
        <w:spacing w:before="360" w:after="360" w:line="240" w:lineRule="auto"/>
        <w:ind w:left="1440"/>
        <w:rPr>
          <w:rFonts w:ascii="Times New Roman" w:eastAsia="Times New Roman" w:hAnsi="Times New Roman" w:cs="Times New Roman"/>
          <w:kern w:val="0"/>
          <w:sz w:val="44"/>
          <w:szCs w:val="44"/>
          <w:lang w:eastAsia="en-IN"/>
          <w14:ligatures w14:val="none"/>
        </w:rPr>
      </w:pPr>
    </w:p>
    <w:sectPr w:rsidR="001435B3" w:rsidRPr="00805147" w:rsidSect="00A86A6A">
      <w:type w:val="continuous"/>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1D0"/>
    <w:multiLevelType w:val="hybridMultilevel"/>
    <w:tmpl w:val="C30E6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6602C"/>
    <w:multiLevelType w:val="hybridMultilevel"/>
    <w:tmpl w:val="A9280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1676EE"/>
    <w:multiLevelType w:val="hybridMultilevel"/>
    <w:tmpl w:val="B4EE8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D01358"/>
    <w:multiLevelType w:val="hybridMultilevel"/>
    <w:tmpl w:val="8AE87E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4C838D8"/>
    <w:multiLevelType w:val="hybridMultilevel"/>
    <w:tmpl w:val="DC623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0B3F0E"/>
    <w:multiLevelType w:val="hybridMultilevel"/>
    <w:tmpl w:val="B42C9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A06CCB"/>
    <w:multiLevelType w:val="hybridMultilevel"/>
    <w:tmpl w:val="0860A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16451C"/>
    <w:multiLevelType w:val="hybridMultilevel"/>
    <w:tmpl w:val="0B3A1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6C40BD"/>
    <w:multiLevelType w:val="multilevel"/>
    <w:tmpl w:val="994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E6A2F"/>
    <w:multiLevelType w:val="hybridMultilevel"/>
    <w:tmpl w:val="B0A4278A"/>
    <w:lvl w:ilvl="0" w:tplc="40090001">
      <w:start w:val="1"/>
      <w:numFmt w:val="bullet"/>
      <w:lvlText w:val=""/>
      <w:lvlJc w:val="left"/>
      <w:pPr>
        <w:ind w:left="1352" w:hanging="360"/>
      </w:pPr>
      <w:rPr>
        <w:rFonts w:ascii="Symbol" w:hAnsi="Symbol" w:hint="default"/>
      </w:rPr>
    </w:lvl>
    <w:lvl w:ilvl="1" w:tplc="FFFFFFFF" w:tentative="1">
      <w:start w:val="1"/>
      <w:numFmt w:val="lowerLetter"/>
      <w:lvlText w:val="%2."/>
      <w:lvlJc w:val="left"/>
      <w:pPr>
        <w:ind w:left="2432" w:hanging="360"/>
      </w:pPr>
    </w:lvl>
    <w:lvl w:ilvl="2" w:tplc="FFFFFFFF" w:tentative="1">
      <w:start w:val="1"/>
      <w:numFmt w:val="lowerRoman"/>
      <w:lvlText w:val="%3."/>
      <w:lvlJc w:val="right"/>
      <w:pPr>
        <w:ind w:left="3152" w:hanging="180"/>
      </w:pPr>
    </w:lvl>
    <w:lvl w:ilvl="3" w:tplc="FFFFFFFF" w:tentative="1">
      <w:start w:val="1"/>
      <w:numFmt w:val="decimal"/>
      <w:lvlText w:val="%4."/>
      <w:lvlJc w:val="left"/>
      <w:pPr>
        <w:ind w:left="3872" w:hanging="360"/>
      </w:pPr>
    </w:lvl>
    <w:lvl w:ilvl="4" w:tplc="FFFFFFFF" w:tentative="1">
      <w:start w:val="1"/>
      <w:numFmt w:val="lowerLetter"/>
      <w:lvlText w:val="%5."/>
      <w:lvlJc w:val="left"/>
      <w:pPr>
        <w:ind w:left="4592" w:hanging="360"/>
      </w:pPr>
    </w:lvl>
    <w:lvl w:ilvl="5" w:tplc="FFFFFFFF" w:tentative="1">
      <w:start w:val="1"/>
      <w:numFmt w:val="lowerRoman"/>
      <w:lvlText w:val="%6."/>
      <w:lvlJc w:val="right"/>
      <w:pPr>
        <w:ind w:left="5312" w:hanging="180"/>
      </w:pPr>
    </w:lvl>
    <w:lvl w:ilvl="6" w:tplc="FFFFFFFF" w:tentative="1">
      <w:start w:val="1"/>
      <w:numFmt w:val="decimal"/>
      <w:lvlText w:val="%7."/>
      <w:lvlJc w:val="left"/>
      <w:pPr>
        <w:ind w:left="6032" w:hanging="360"/>
      </w:pPr>
    </w:lvl>
    <w:lvl w:ilvl="7" w:tplc="FFFFFFFF" w:tentative="1">
      <w:start w:val="1"/>
      <w:numFmt w:val="lowerLetter"/>
      <w:lvlText w:val="%8."/>
      <w:lvlJc w:val="left"/>
      <w:pPr>
        <w:ind w:left="6752" w:hanging="360"/>
      </w:pPr>
    </w:lvl>
    <w:lvl w:ilvl="8" w:tplc="FFFFFFFF" w:tentative="1">
      <w:start w:val="1"/>
      <w:numFmt w:val="lowerRoman"/>
      <w:lvlText w:val="%9."/>
      <w:lvlJc w:val="right"/>
      <w:pPr>
        <w:ind w:left="7472" w:hanging="180"/>
      </w:pPr>
    </w:lvl>
  </w:abstractNum>
  <w:abstractNum w:abstractNumId="10" w15:restartNumberingAfterBreak="0">
    <w:nsid w:val="3EDC4A49"/>
    <w:multiLevelType w:val="hybridMultilevel"/>
    <w:tmpl w:val="023034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1762A6"/>
    <w:multiLevelType w:val="hybridMultilevel"/>
    <w:tmpl w:val="4EA8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813AEF"/>
    <w:multiLevelType w:val="hybridMultilevel"/>
    <w:tmpl w:val="65FCE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2D5CC2"/>
    <w:multiLevelType w:val="hybridMultilevel"/>
    <w:tmpl w:val="AB486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22306E"/>
    <w:multiLevelType w:val="hybridMultilevel"/>
    <w:tmpl w:val="43EC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4B415D"/>
    <w:multiLevelType w:val="hybridMultilevel"/>
    <w:tmpl w:val="03E00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9F34E8"/>
    <w:multiLevelType w:val="hybridMultilevel"/>
    <w:tmpl w:val="5C06B9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38920C5"/>
    <w:multiLevelType w:val="hybridMultilevel"/>
    <w:tmpl w:val="D8B05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67013C"/>
    <w:multiLevelType w:val="hybridMultilevel"/>
    <w:tmpl w:val="F6665D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E1B272D"/>
    <w:multiLevelType w:val="hybridMultilevel"/>
    <w:tmpl w:val="2D6CE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617E2F"/>
    <w:multiLevelType w:val="hybridMultilevel"/>
    <w:tmpl w:val="ABFE9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9424BF"/>
    <w:multiLevelType w:val="hybridMultilevel"/>
    <w:tmpl w:val="BEDEF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24844840">
    <w:abstractNumId w:val="15"/>
  </w:num>
  <w:num w:numId="2" w16cid:durableId="2095320956">
    <w:abstractNumId w:val="11"/>
  </w:num>
  <w:num w:numId="3" w16cid:durableId="586960850">
    <w:abstractNumId w:val="0"/>
  </w:num>
  <w:num w:numId="4" w16cid:durableId="778062628">
    <w:abstractNumId w:val="20"/>
  </w:num>
  <w:num w:numId="5" w16cid:durableId="2100757738">
    <w:abstractNumId w:val="12"/>
  </w:num>
  <w:num w:numId="6" w16cid:durableId="1855487251">
    <w:abstractNumId w:val="14"/>
  </w:num>
  <w:num w:numId="7" w16cid:durableId="887644029">
    <w:abstractNumId w:val="8"/>
  </w:num>
  <w:num w:numId="8" w16cid:durableId="571889846">
    <w:abstractNumId w:val="19"/>
  </w:num>
  <w:num w:numId="9" w16cid:durableId="1063794485">
    <w:abstractNumId w:val="2"/>
  </w:num>
  <w:num w:numId="10" w16cid:durableId="1696342237">
    <w:abstractNumId w:val="17"/>
  </w:num>
  <w:num w:numId="11" w16cid:durableId="932784919">
    <w:abstractNumId w:val="13"/>
  </w:num>
  <w:num w:numId="12" w16cid:durableId="1220281918">
    <w:abstractNumId w:val="3"/>
  </w:num>
  <w:num w:numId="13" w16cid:durableId="272446957">
    <w:abstractNumId w:val="21"/>
  </w:num>
  <w:num w:numId="14" w16cid:durableId="1541821118">
    <w:abstractNumId w:val="10"/>
  </w:num>
  <w:num w:numId="15" w16cid:durableId="34081853">
    <w:abstractNumId w:val="7"/>
  </w:num>
  <w:num w:numId="16" w16cid:durableId="278682687">
    <w:abstractNumId w:val="1"/>
  </w:num>
  <w:num w:numId="17" w16cid:durableId="1824857786">
    <w:abstractNumId w:val="18"/>
  </w:num>
  <w:num w:numId="18" w16cid:durableId="1759713663">
    <w:abstractNumId w:val="9"/>
  </w:num>
  <w:num w:numId="19" w16cid:durableId="1894148193">
    <w:abstractNumId w:val="4"/>
  </w:num>
  <w:num w:numId="20" w16cid:durableId="500507747">
    <w:abstractNumId w:val="5"/>
  </w:num>
  <w:num w:numId="21" w16cid:durableId="2072649954">
    <w:abstractNumId w:val="6"/>
  </w:num>
  <w:num w:numId="22" w16cid:durableId="6296344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77"/>
    <w:rsid w:val="00004A52"/>
    <w:rsid w:val="00083A89"/>
    <w:rsid w:val="000A777A"/>
    <w:rsid w:val="00112B54"/>
    <w:rsid w:val="001435B3"/>
    <w:rsid w:val="00174292"/>
    <w:rsid w:val="00194033"/>
    <w:rsid w:val="001B4051"/>
    <w:rsid w:val="001D7118"/>
    <w:rsid w:val="00252813"/>
    <w:rsid w:val="0025789E"/>
    <w:rsid w:val="00265771"/>
    <w:rsid w:val="002B7A2C"/>
    <w:rsid w:val="002C323F"/>
    <w:rsid w:val="00315160"/>
    <w:rsid w:val="00346E80"/>
    <w:rsid w:val="003932C3"/>
    <w:rsid w:val="003D7DF2"/>
    <w:rsid w:val="003E5C81"/>
    <w:rsid w:val="004972F0"/>
    <w:rsid w:val="004F6570"/>
    <w:rsid w:val="005270DF"/>
    <w:rsid w:val="005461B3"/>
    <w:rsid w:val="0056491E"/>
    <w:rsid w:val="005D4AB9"/>
    <w:rsid w:val="005D7366"/>
    <w:rsid w:val="005F58CE"/>
    <w:rsid w:val="00631BE6"/>
    <w:rsid w:val="00633BA6"/>
    <w:rsid w:val="00657E0B"/>
    <w:rsid w:val="0069062C"/>
    <w:rsid w:val="006A509E"/>
    <w:rsid w:val="006F342B"/>
    <w:rsid w:val="007420EB"/>
    <w:rsid w:val="00742377"/>
    <w:rsid w:val="00742490"/>
    <w:rsid w:val="007669A4"/>
    <w:rsid w:val="00796AD7"/>
    <w:rsid w:val="007D3F55"/>
    <w:rsid w:val="00805147"/>
    <w:rsid w:val="0085648E"/>
    <w:rsid w:val="00891940"/>
    <w:rsid w:val="008A1875"/>
    <w:rsid w:val="00912F31"/>
    <w:rsid w:val="009359AB"/>
    <w:rsid w:val="00952D93"/>
    <w:rsid w:val="00963D1F"/>
    <w:rsid w:val="00972875"/>
    <w:rsid w:val="009B79AD"/>
    <w:rsid w:val="009E6761"/>
    <w:rsid w:val="009E7556"/>
    <w:rsid w:val="00A11C3E"/>
    <w:rsid w:val="00A23C02"/>
    <w:rsid w:val="00A65908"/>
    <w:rsid w:val="00A71E77"/>
    <w:rsid w:val="00A86A6A"/>
    <w:rsid w:val="00A943ED"/>
    <w:rsid w:val="00A97D7A"/>
    <w:rsid w:val="00B33BE1"/>
    <w:rsid w:val="00B47B32"/>
    <w:rsid w:val="00B56A52"/>
    <w:rsid w:val="00BA66B5"/>
    <w:rsid w:val="00BE7BFF"/>
    <w:rsid w:val="00C014D0"/>
    <w:rsid w:val="00C34467"/>
    <w:rsid w:val="00C354FF"/>
    <w:rsid w:val="00C4366A"/>
    <w:rsid w:val="00CB4898"/>
    <w:rsid w:val="00CD39E8"/>
    <w:rsid w:val="00CE1031"/>
    <w:rsid w:val="00CE4FAD"/>
    <w:rsid w:val="00D552FB"/>
    <w:rsid w:val="00D914C2"/>
    <w:rsid w:val="00DC211F"/>
    <w:rsid w:val="00DC733C"/>
    <w:rsid w:val="00E3299A"/>
    <w:rsid w:val="00E65F66"/>
    <w:rsid w:val="00E70430"/>
    <w:rsid w:val="00E91859"/>
    <w:rsid w:val="00EF77D7"/>
    <w:rsid w:val="00F51147"/>
    <w:rsid w:val="00F55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FBFC"/>
  <w15:chartTrackingRefBased/>
  <w15:docId w15:val="{BEA62FFD-290D-4790-A865-ED8CFCE9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F31"/>
    <w:pPr>
      <w:ind w:left="720"/>
      <w:contextualSpacing/>
    </w:pPr>
  </w:style>
  <w:style w:type="paragraph" w:styleId="NormalWeb">
    <w:name w:val="Normal (Web)"/>
    <w:basedOn w:val="Normal"/>
    <w:uiPriority w:val="99"/>
    <w:semiHidden/>
    <w:unhideWhenUsed/>
    <w:rsid w:val="00A97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
    <w:name w:val="animating"/>
    <w:basedOn w:val="DefaultParagraphFont"/>
    <w:rsid w:val="00A97D7A"/>
  </w:style>
  <w:style w:type="paragraph" w:customStyle="1" w:styleId="animating1">
    <w:name w:val="animating1"/>
    <w:basedOn w:val="Normal"/>
    <w:rsid w:val="00A97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9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43ED"/>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A65908"/>
    <w:rPr>
      <w:color w:val="0563C1" w:themeColor="hyperlink"/>
      <w:u w:val="single"/>
    </w:rPr>
  </w:style>
  <w:style w:type="character" w:styleId="UnresolvedMention">
    <w:name w:val="Unresolved Mention"/>
    <w:basedOn w:val="DefaultParagraphFont"/>
    <w:uiPriority w:val="99"/>
    <w:semiHidden/>
    <w:unhideWhenUsed/>
    <w:rsid w:val="00A65908"/>
    <w:rPr>
      <w:color w:val="605E5C"/>
      <w:shd w:val="clear" w:color="auto" w:fill="E1DFDD"/>
    </w:rPr>
  </w:style>
  <w:style w:type="character" w:styleId="FollowedHyperlink">
    <w:name w:val="FollowedHyperlink"/>
    <w:basedOn w:val="DefaultParagraphFont"/>
    <w:uiPriority w:val="99"/>
    <w:semiHidden/>
    <w:unhideWhenUsed/>
    <w:rsid w:val="005D4A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7468">
      <w:bodyDiv w:val="1"/>
      <w:marLeft w:val="0"/>
      <w:marRight w:val="0"/>
      <w:marTop w:val="0"/>
      <w:marBottom w:val="0"/>
      <w:divBdr>
        <w:top w:val="none" w:sz="0" w:space="0" w:color="auto"/>
        <w:left w:val="none" w:sz="0" w:space="0" w:color="auto"/>
        <w:bottom w:val="none" w:sz="0" w:space="0" w:color="auto"/>
        <w:right w:val="none" w:sz="0" w:space="0" w:color="auto"/>
      </w:divBdr>
    </w:div>
    <w:div w:id="197622760">
      <w:bodyDiv w:val="1"/>
      <w:marLeft w:val="0"/>
      <w:marRight w:val="0"/>
      <w:marTop w:val="0"/>
      <w:marBottom w:val="0"/>
      <w:divBdr>
        <w:top w:val="none" w:sz="0" w:space="0" w:color="auto"/>
        <w:left w:val="none" w:sz="0" w:space="0" w:color="auto"/>
        <w:bottom w:val="none" w:sz="0" w:space="0" w:color="auto"/>
        <w:right w:val="none" w:sz="0" w:space="0" w:color="auto"/>
      </w:divBdr>
    </w:div>
    <w:div w:id="325521502">
      <w:bodyDiv w:val="1"/>
      <w:marLeft w:val="0"/>
      <w:marRight w:val="0"/>
      <w:marTop w:val="0"/>
      <w:marBottom w:val="0"/>
      <w:divBdr>
        <w:top w:val="none" w:sz="0" w:space="0" w:color="auto"/>
        <w:left w:val="none" w:sz="0" w:space="0" w:color="auto"/>
        <w:bottom w:val="none" w:sz="0" w:space="0" w:color="auto"/>
        <w:right w:val="none" w:sz="0" w:space="0" w:color="auto"/>
      </w:divBdr>
    </w:div>
    <w:div w:id="483932909">
      <w:bodyDiv w:val="1"/>
      <w:marLeft w:val="0"/>
      <w:marRight w:val="0"/>
      <w:marTop w:val="0"/>
      <w:marBottom w:val="0"/>
      <w:divBdr>
        <w:top w:val="none" w:sz="0" w:space="0" w:color="auto"/>
        <w:left w:val="none" w:sz="0" w:space="0" w:color="auto"/>
        <w:bottom w:val="none" w:sz="0" w:space="0" w:color="auto"/>
        <w:right w:val="none" w:sz="0" w:space="0" w:color="auto"/>
      </w:divBdr>
    </w:div>
    <w:div w:id="603922458">
      <w:bodyDiv w:val="1"/>
      <w:marLeft w:val="0"/>
      <w:marRight w:val="0"/>
      <w:marTop w:val="0"/>
      <w:marBottom w:val="0"/>
      <w:divBdr>
        <w:top w:val="none" w:sz="0" w:space="0" w:color="auto"/>
        <w:left w:val="none" w:sz="0" w:space="0" w:color="auto"/>
        <w:bottom w:val="none" w:sz="0" w:space="0" w:color="auto"/>
        <w:right w:val="none" w:sz="0" w:space="0" w:color="auto"/>
      </w:divBdr>
    </w:div>
    <w:div w:id="792676949">
      <w:bodyDiv w:val="1"/>
      <w:marLeft w:val="0"/>
      <w:marRight w:val="0"/>
      <w:marTop w:val="0"/>
      <w:marBottom w:val="0"/>
      <w:divBdr>
        <w:top w:val="none" w:sz="0" w:space="0" w:color="auto"/>
        <w:left w:val="none" w:sz="0" w:space="0" w:color="auto"/>
        <w:bottom w:val="none" w:sz="0" w:space="0" w:color="auto"/>
        <w:right w:val="none" w:sz="0" w:space="0" w:color="auto"/>
      </w:divBdr>
      <w:divsChild>
        <w:div w:id="1548561993">
          <w:marLeft w:val="0"/>
          <w:marRight w:val="0"/>
          <w:marTop w:val="0"/>
          <w:marBottom w:val="0"/>
          <w:divBdr>
            <w:top w:val="none" w:sz="0" w:space="0" w:color="auto"/>
            <w:left w:val="none" w:sz="0" w:space="0" w:color="auto"/>
            <w:bottom w:val="none" w:sz="0" w:space="0" w:color="auto"/>
            <w:right w:val="none" w:sz="0" w:space="0" w:color="auto"/>
          </w:divBdr>
          <w:divsChild>
            <w:div w:id="528298393">
              <w:marLeft w:val="0"/>
              <w:marRight w:val="0"/>
              <w:marTop w:val="0"/>
              <w:marBottom w:val="0"/>
              <w:divBdr>
                <w:top w:val="none" w:sz="0" w:space="0" w:color="auto"/>
                <w:left w:val="none" w:sz="0" w:space="0" w:color="auto"/>
                <w:bottom w:val="none" w:sz="0" w:space="0" w:color="auto"/>
                <w:right w:val="none" w:sz="0" w:space="0" w:color="auto"/>
              </w:divBdr>
              <w:divsChild>
                <w:div w:id="222641274">
                  <w:marLeft w:val="0"/>
                  <w:marRight w:val="0"/>
                  <w:marTop w:val="0"/>
                  <w:marBottom w:val="0"/>
                  <w:divBdr>
                    <w:top w:val="none" w:sz="0" w:space="0" w:color="auto"/>
                    <w:left w:val="none" w:sz="0" w:space="0" w:color="auto"/>
                    <w:bottom w:val="none" w:sz="0" w:space="0" w:color="auto"/>
                    <w:right w:val="none" w:sz="0" w:space="0" w:color="auto"/>
                  </w:divBdr>
                  <w:divsChild>
                    <w:div w:id="1000474763">
                      <w:marLeft w:val="0"/>
                      <w:marRight w:val="0"/>
                      <w:marTop w:val="0"/>
                      <w:marBottom w:val="0"/>
                      <w:divBdr>
                        <w:top w:val="none" w:sz="0" w:space="0" w:color="auto"/>
                        <w:left w:val="none" w:sz="0" w:space="0" w:color="auto"/>
                        <w:bottom w:val="none" w:sz="0" w:space="0" w:color="auto"/>
                        <w:right w:val="none" w:sz="0" w:space="0" w:color="auto"/>
                      </w:divBdr>
                      <w:divsChild>
                        <w:div w:id="892692425">
                          <w:marLeft w:val="0"/>
                          <w:marRight w:val="0"/>
                          <w:marTop w:val="0"/>
                          <w:marBottom w:val="0"/>
                          <w:divBdr>
                            <w:top w:val="none" w:sz="0" w:space="0" w:color="auto"/>
                            <w:left w:val="none" w:sz="0" w:space="0" w:color="auto"/>
                            <w:bottom w:val="none" w:sz="0" w:space="0" w:color="auto"/>
                            <w:right w:val="none" w:sz="0" w:space="0" w:color="auto"/>
                          </w:divBdr>
                          <w:divsChild>
                            <w:div w:id="1939554263">
                              <w:marLeft w:val="0"/>
                              <w:marRight w:val="0"/>
                              <w:marTop w:val="0"/>
                              <w:marBottom w:val="0"/>
                              <w:divBdr>
                                <w:top w:val="none" w:sz="0" w:space="0" w:color="auto"/>
                                <w:left w:val="none" w:sz="0" w:space="0" w:color="auto"/>
                                <w:bottom w:val="none" w:sz="0" w:space="0" w:color="auto"/>
                                <w:right w:val="none" w:sz="0" w:space="0" w:color="auto"/>
                              </w:divBdr>
                              <w:divsChild>
                                <w:div w:id="868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1835">
                      <w:marLeft w:val="0"/>
                      <w:marRight w:val="0"/>
                      <w:marTop w:val="0"/>
                      <w:marBottom w:val="0"/>
                      <w:divBdr>
                        <w:top w:val="none" w:sz="0" w:space="0" w:color="auto"/>
                        <w:left w:val="none" w:sz="0" w:space="0" w:color="auto"/>
                        <w:bottom w:val="none" w:sz="0" w:space="0" w:color="auto"/>
                        <w:right w:val="none" w:sz="0" w:space="0" w:color="auto"/>
                      </w:divBdr>
                      <w:divsChild>
                        <w:div w:id="653070377">
                          <w:marLeft w:val="0"/>
                          <w:marRight w:val="0"/>
                          <w:marTop w:val="240"/>
                          <w:marBottom w:val="120"/>
                          <w:divBdr>
                            <w:top w:val="none" w:sz="0" w:space="0" w:color="auto"/>
                            <w:left w:val="none" w:sz="0" w:space="0" w:color="auto"/>
                            <w:bottom w:val="none" w:sz="0" w:space="0" w:color="auto"/>
                            <w:right w:val="none" w:sz="0" w:space="0" w:color="auto"/>
                          </w:divBdr>
                          <w:divsChild>
                            <w:div w:id="98767931">
                              <w:marLeft w:val="0"/>
                              <w:marRight w:val="0"/>
                              <w:marTop w:val="0"/>
                              <w:marBottom w:val="0"/>
                              <w:divBdr>
                                <w:top w:val="none" w:sz="0" w:space="0" w:color="auto"/>
                                <w:left w:val="none" w:sz="0" w:space="0" w:color="auto"/>
                                <w:bottom w:val="none" w:sz="0" w:space="0" w:color="auto"/>
                                <w:right w:val="none" w:sz="0" w:space="0" w:color="auto"/>
                              </w:divBdr>
                              <w:divsChild>
                                <w:div w:id="992950542">
                                  <w:marLeft w:val="0"/>
                                  <w:marRight w:val="0"/>
                                  <w:marTop w:val="0"/>
                                  <w:marBottom w:val="0"/>
                                  <w:divBdr>
                                    <w:top w:val="none" w:sz="0" w:space="0" w:color="auto"/>
                                    <w:left w:val="none" w:sz="0" w:space="0" w:color="auto"/>
                                    <w:bottom w:val="none" w:sz="0" w:space="0" w:color="auto"/>
                                    <w:right w:val="none" w:sz="0" w:space="0" w:color="auto"/>
                                  </w:divBdr>
                                </w:div>
                                <w:div w:id="15697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028272">
      <w:bodyDiv w:val="1"/>
      <w:marLeft w:val="0"/>
      <w:marRight w:val="0"/>
      <w:marTop w:val="0"/>
      <w:marBottom w:val="0"/>
      <w:divBdr>
        <w:top w:val="none" w:sz="0" w:space="0" w:color="auto"/>
        <w:left w:val="none" w:sz="0" w:space="0" w:color="auto"/>
        <w:bottom w:val="none" w:sz="0" w:space="0" w:color="auto"/>
        <w:right w:val="none" w:sz="0" w:space="0" w:color="auto"/>
      </w:divBdr>
    </w:div>
    <w:div w:id="1549756393">
      <w:bodyDiv w:val="1"/>
      <w:marLeft w:val="0"/>
      <w:marRight w:val="0"/>
      <w:marTop w:val="0"/>
      <w:marBottom w:val="0"/>
      <w:divBdr>
        <w:top w:val="none" w:sz="0" w:space="0" w:color="auto"/>
        <w:left w:val="none" w:sz="0" w:space="0" w:color="auto"/>
        <w:bottom w:val="none" w:sz="0" w:space="0" w:color="auto"/>
        <w:right w:val="none" w:sz="0" w:space="0" w:color="auto"/>
      </w:divBdr>
    </w:div>
    <w:div w:id="1660692137">
      <w:bodyDiv w:val="1"/>
      <w:marLeft w:val="0"/>
      <w:marRight w:val="0"/>
      <w:marTop w:val="0"/>
      <w:marBottom w:val="0"/>
      <w:divBdr>
        <w:top w:val="none" w:sz="0" w:space="0" w:color="auto"/>
        <w:left w:val="none" w:sz="0" w:space="0" w:color="auto"/>
        <w:bottom w:val="none" w:sz="0" w:space="0" w:color="auto"/>
        <w:right w:val="none" w:sz="0" w:space="0" w:color="auto"/>
      </w:divBdr>
    </w:div>
    <w:div w:id="1724139387">
      <w:bodyDiv w:val="1"/>
      <w:marLeft w:val="0"/>
      <w:marRight w:val="0"/>
      <w:marTop w:val="0"/>
      <w:marBottom w:val="0"/>
      <w:divBdr>
        <w:top w:val="none" w:sz="0" w:space="0" w:color="auto"/>
        <w:left w:val="none" w:sz="0" w:space="0" w:color="auto"/>
        <w:bottom w:val="none" w:sz="0" w:space="0" w:color="auto"/>
        <w:right w:val="none" w:sz="0" w:space="0" w:color="auto"/>
      </w:divBdr>
    </w:div>
    <w:div w:id="1915049520">
      <w:bodyDiv w:val="1"/>
      <w:marLeft w:val="0"/>
      <w:marRight w:val="0"/>
      <w:marTop w:val="0"/>
      <w:marBottom w:val="0"/>
      <w:divBdr>
        <w:top w:val="none" w:sz="0" w:space="0" w:color="auto"/>
        <w:left w:val="none" w:sz="0" w:space="0" w:color="auto"/>
        <w:bottom w:val="none" w:sz="0" w:space="0" w:color="auto"/>
        <w:right w:val="none" w:sz="0" w:space="0" w:color="auto"/>
      </w:divBdr>
    </w:div>
    <w:div w:id="2108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alyticsvidh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26</Pages>
  <Words>6626</Words>
  <Characters>37771</Characters>
  <Application>Microsoft Office Word</Application>
  <DocSecurity>0</DocSecurity>
  <Lines>314</Lines>
  <Paragraphs>88</Paragraphs>
  <ScaleCrop>false</ScaleCrop>
  <Company/>
  <LinksUpToDate>false</LinksUpToDate>
  <CharactersWithSpaces>44309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Joshi</dc:creator>
  <cp:keywords/>
  <dc:description/>
  <cp:lastModifiedBy>Garvit Joshi</cp:lastModifiedBy>
  <cp:revision>80</cp:revision>
  <dcterms:created xsi:type="dcterms:W3CDTF">2023-11-10T13:08:00Z</dcterms:created>
  <dcterms:modified xsi:type="dcterms:W3CDTF">2023-11-13T09:05:00Z</dcterms:modified>
</cp:coreProperties>
</file>